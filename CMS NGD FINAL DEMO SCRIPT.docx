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tblpY="1"/>
        <w:tblOverlap w:val="never"/>
        <w:tblW w:w="11065" w:type="dxa"/>
        <w:tblLook w:val="04A0" w:firstRow="1" w:lastRow="0" w:firstColumn="1" w:lastColumn="0" w:noHBand="0" w:noVBand="1"/>
        <w:tblPrChange w:id="0" w:author="Bradley Law" w:date="2025-07-14T20:41:00Z" w16du:dateUtc="2025-07-15T00:41:00Z">
          <w:tblPr>
            <w:tblStyle w:val="TableGrid"/>
            <w:tblpPr w:leftFromText="180" w:rightFromText="180" w:vertAnchor="text" w:tblpY="1"/>
            <w:tblOverlap w:val="never"/>
            <w:tblW w:w="11195" w:type="dxa"/>
            <w:tblLook w:val="04A0" w:firstRow="1" w:lastRow="0" w:firstColumn="1" w:lastColumn="0" w:noHBand="0" w:noVBand="1"/>
          </w:tblPr>
        </w:tblPrChange>
      </w:tblPr>
      <w:tblGrid>
        <w:gridCol w:w="378"/>
        <w:gridCol w:w="9697"/>
        <w:gridCol w:w="990"/>
        <w:tblGridChange w:id="1">
          <w:tblGrid>
            <w:gridCol w:w="378"/>
            <w:gridCol w:w="6727"/>
            <w:gridCol w:w="555"/>
            <w:gridCol w:w="2415"/>
            <w:gridCol w:w="990"/>
          </w:tblGrid>
        </w:tblGridChange>
      </w:tblGrid>
      <w:tr w:rsidR="00580253" w:rsidRPr="001856CA" w14:paraId="2812A93F" w14:textId="77777777" w:rsidTr="00580253">
        <w:trPr>
          <w:tblHeader/>
          <w:trPrChange w:id="2" w:author="Bradley Law" w:date="2025-07-14T20:41:00Z" w16du:dateUtc="2025-07-15T00:41:00Z">
            <w:trPr>
              <w:gridAfter w:val="0"/>
              <w:tblHeader/>
            </w:trPr>
          </w:trPrChange>
        </w:trPr>
        <w:tc>
          <w:tcPr>
            <w:tcW w:w="378" w:type="dxa"/>
            <w:shd w:val="clear" w:color="auto" w:fill="B7D4EF" w:themeFill="text2" w:themeFillTint="33"/>
            <w:tcPrChange w:id="3" w:author="Bradley Law" w:date="2025-07-14T20:41:00Z" w16du:dateUtc="2025-07-15T00:41:00Z">
              <w:tcPr>
                <w:tcW w:w="378" w:type="dxa"/>
                <w:shd w:val="clear" w:color="auto" w:fill="B7D4EF" w:themeFill="text2" w:themeFillTint="33"/>
              </w:tcPr>
            </w:tcPrChange>
          </w:tcPr>
          <w:p w14:paraId="61948DEE" w14:textId="77777777" w:rsidR="00580253" w:rsidRPr="005136B3" w:rsidRDefault="00580253" w:rsidP="0028217E">
            <w:pPr>
              <w:kinsoku w:val="0"/>
              <w:overflowPunct w:val="0"/>
              <w:autoSpaceDE w:val="0"/>
              <w:autoSpaceDN w:val="0"/>
              <w:adjustRightInd w:val="0"/>
              <w:spacing w:after="0"/>
              <w:rPr>
                <w:rFonts w:asciiTheme="minorHAnsi" w:hAnsiTheme="minorHAnsi" w:cs="Arial"/>
                <w:b/>
                <w:bCs/>
                <w:spacing w:val="-4"/>
                <w:sz w:val="18"/>
                <w:szCs w:val="18"/>
                <w:rPrChange w:id="4" w:author="Bradley Law" w:date="2025-07-14T16:40:00Z" w16du:dateUtc="2025-07-14T20:40:00Z">
                  <w:rPr>
                    <w:rFonts w:ascii="Arial" w:hAnsi="Arial" w:cs="Arial"/>
                    <w:b/>
                    <w:bCs/>
                    <w:spacing w:val="-4"/>
                    <w:sz w:val="18"/>
                    <w:szCs w:val="18"/>
                  </w:rPr>
                </w:rPrChange>
              </w:rPr>
            </w:pPr>
          </w:p>
        </w:tc>
        <w:tc>
          <w:tcPr>
            <w:tcW w:w="9697" w:type="dxa"/>
            <w:shd w:val="clear" w:color="auto" w:fill="B7D4EF" w:themeFill="text2" w:themeFillTint="33"/>
            <w:tcPrChange w:id="5" w:author="Bradley Law" w:date="2025-07-14T20:41:00Z" w16du:dateUtc="2025-07-15T00:41:00Z">
              <w:tcPr>
                <w:tcW w:w="6727" w:type="dxa"/>
                <w:shd w:val="clear" w:color="auto" w:fill="B7D4EF" w:themeFill="text2" w:themeFillTint="33"/>
              </w:tcPr>
            </w:tcPrChange>
          </w:tcPr>
          <w:p w14:paraId="20206232" w14:textId="6BB032AA" w:rsidR="00580253" w:rsidRPr="002903A0" w:rsidRDefault="00580253" w:rsidP="0028217E">
            <w:pPr>
              <w:kinsoku w:val="0"/>
              <w:overflowPunct w:val="0"/>
              <w:autoSpaceDE w:val="0"/>
              <w:autoSpaceDN w:val="0"/>
              <w:adjustRightInd w:val="0"/>
              <w:spacing w:after="0"/>
              <w:rPr>
                <w:rFonts w:asciiTheme="minorHAnsi" w:hAnsiTheme="minorHAnsi" w:cs="Arial"/>
                <w:b/>
                <w:bCs/>
                <w:rPrChange w:id="6" w:author="Bradley Law" w:date="2025-07-14T20:42:00Z" w16du:dateUtc="2025-07-15T00:42:00Z">
                  <w:rPr>
                    <w:rFonts w:ascii="Arial" w:hAnsi="Arial" w:cs="Arial"/>
                    <w:b/>
                    <w:bCs/>
                    <w:sz w:val="18"/>
                    <w:szCs w:val="18"/>
                  </w:rPr>
                </w:rPrChange>
              </w:rPr>
            </w:pPr>
            <w:r w:rsidRPr="002903A0">
              <w:rPr>
                <w:rFonts w:asciiTheme="minorHAnsi" w:hAnsiTheme="minorHAnsi" w:cs="Arial"/>
                <w:b/>
                <w:bCs/>
                <w:spacing w:val="-4"/>
                <w:rPrChange w:id="7" w:author="Bradley Law" w:date="2025-07-14T20:42:00Z" w16du:dateUtc="2025-07-15T00:42:00Z">
                  <w:rPr>
                    <w:rFonts w:ascii="Arial" w:hAnsi="Arial" w:cs="Arial"/>
                    <w:b/>
                    <w:bCs/>
                    <w:spacing w:val="-4"/>
                    <w:sz w:val="18"/>
                    <w:szCs w:val="18"/>
                  </w:rPr>
                </w:rPrChange>
              </w:rPr>
              <w:t>Talk Track</w:t>
            </w:r>
          </w:p>
        </w:tc>
        <w:tc>
          <w:tcPr>
            <w:tcW w:w="990" w:type="dxa"/>
            <w:shd w:val="clear" w:color="auto" w:fill="B7D4EF" w:themeFill="text2" w:themeFillTint="33"/>
            <w:vAlign w:val="center"/>
            <w:tcPrChange w:id="8" w:author="Bradley Law" w:date="2025-07-14T20:41:00Z" w16du:dateUtc="2025-07-15T00:41:00Z">
              <w:tcPr>
                <w:tcW w:w="555" w:type="dxa"/>
                <w:shd w:val="clear" w:color="auto" w:fill="B7D4EF" w:themeFill="text2" w:themeFillTint="33"/>
                <w:vAlign w:val="center"/>
              </w:tcPr>
            </w:tcPrChange>
          </w:tcPr>
          <w:p w14:paraId="6D95A82E" w14:textId="05712425" w:rsidR="00580253" w:rsidRPr="00F26E03" w:rsidRDefault="00580253">
            <w:pPr>
              <w:kinsoku w:val="0"/>
              <w:overflowPunct w:val="0"/>
              <w:autoSpaceDE w:val="0"/>
              <w:autoSpaceDN w:val="0"/>
              <w:adjustRightInd w:val="0"/>
              <w:spacing w:after="0"/>
              <w:ind w:left="-119" w:firstLine="30"/>
              <w:rPr>
                <w:rFonts w:asciiTheme="minorHAnsi" w:hAnsiTheme="minorHAnsi" w:cs="Arial"/>
                <w:b/>
                <w:bCs/>
                <w:sz w:val="12"/>
                <w:szCs w:val="12"/>
                <w:rPrChange w:id="9" w:author="Bradley Law" w:date="2025-07-14T16:45:00Z" w16du:dateUtc="2025-07-14T20:45:00Z">
                  <w:rPr>
                    <w:rFonts w:ascii="Arial" w:hAnsi="Arial" w:cs="Arial"/>
                    <w:b/>
                    <w:bCs/>
                    <w:sz w:val="14"/>
                    <w:szCs w:val="14"/>
                  </w:rPr>
                </w:rPrChange>
              </w:rPr>
              <w:pPrChange w:id="10" w:author="Bradley Law" w:date="2025-07-14T16:45:00Z" w16du:dateUtc="2025-07-14T20:45:00Z">
                <w:pPr>
                  <w:framePr w:hSpace="180" w:wrap="around" w:vAnchor="text" w:hAnchor="text" w:y="1"/>
                  <w:kinsoku w:val="0"/>
                  <w:overflowPunct w:val="0"/>
                  <w:autoSpaceDE w:val="0"/>
                  <w:autoSpaceDN w:val="0"/>
                  <w:adjustRightInd w:val="0"/>
                  <w:spacing w:after="0"/>
                  <w:ind w:left="-33"/>
                  <w:suppressOverlap/>
                </w:pPr>
              </w:pPrChange>
            </w:pPr>
            <w:r w:rsidRPr="00F26E03">
              <w:rPr>
                <w:rFonts w:asciiTheme="minorHAnsi" w:hAnsiTheme="minorHAnsi" w:cs="Arial"/>
                <w:b/>
                <w:bCs/>
                <w:spacing w:val="-4"/>
                <w:sz w:val="12"/>
                <w:szCs w:val="12"/>
                <w:rPrChange w:id="11" w:author="Bradley Law" w:date="2025-07-14T16:45:00Z" w16du:dateUtc="2025-07-14T20:45:00Z">
                  <w:rPr>
                    <w:rFonts w:ascii="Arial" w:hAnsi="Arial" w:cs="Arial"/>
                    <w:b/>
                    <w:bCs/>
                    <w:spacing w:val="-4"/>
                    <w:sz w:val="14"/>
                    <w:szCs w:val="14"/>
                  </w:rPr>
                </w:rPrChange>
              </w:rPr>
              <w:t>Est. Demo Time</w:t>
            </w:r>
          </w:p>
        </w:tc>
      </w:tr>
      <w:tr w:rsidR="00580253" w:rsidRPr="001856CA" w14:paraId="6AA5E414" w14:textId="77777777" w:rsidTr="00580253">
        <w:trPr>
          <w:trPrChange w:id="12" w:author="Bradley Law" w:date="2025-07-14T20:41:00Z" w16du:dateUtc="2025-07-15T00:41:00Z">
            <w:trPr>
              <w:gridAfter w:val="0"/>
            </w:trPr>
          </w:trPrChange>
        </w:trPr>
        <w:tc>
          <w:tcPr>
            <w:tcW w:w="378" w:type="dxa"/>
            <w:tcPrChange w:id="13" w:author="Bradley Law" w:date="2025-07-14T20:41:00Z" w16du:dateUtc="2025-07-15T00:41:00Z">
              <w:tcPr>
                <w:tcW w:w="378" w:type="dxa"/>
              </w:tcPr>
            </w:tcPrChange>
          </w:tcPr>
          <w:p w14:paraId="08FB1E41" w14:textId="53B32BEF" w:rsidR="00580253" w:rsidRPr="005136B3" w:rsidRDefault="00580253" w:rsidP="0028217E">
            <w:pPr>
              <w:kinsoku w:val="0"/>
              <w:overflowPunct w:val="0"/>
              <w:autoSpaceDE w:val="0"/>
              <w:autoSpaceDN w:val="0"/>
              <w:adjustRightInd w:val="0"/>
              <w:spacing w:after="0"/>
              <w:rPr>
                <w:rFonts w:asciiTheme="minorHAnsi" w:hAnsiTheme="minorHAnsi" w:cs="Arial"/>
                <w:spacing w:val="-4"/>
                <w:sz w:val="18"/>
                <w:szCs w:val="18"/>
                <w:rPrChange w:id="14" w:author="Bradley Law" w:date="2025-07-14T16:40:00Z" w16du:dateUtc="2025-07-14T20:40:00Z">
                  <w:rPr>
                    <w:rFonts w:ascii="Arial" w:hAnsi="Arial" w:cs="Arial"/>
                    <w:spacing w:val="-4"/>
                    <w:sz w:val="18"/>
                    <w:szCs w:val="18"/>
                  </w:rPr>
                </w:rPrChange>
              </w:rPr>
            </w:pPr>
            <w:r w:rsidRPr="005136B3">
              <w:rPr>
                <w:rFonts w:asciiTheme="minorHAnsi" w:hAnsiTheme="minorHAnsi" w:cs="Arial"/>
                <w:spacing w:val="-4"/>
                <w:sz w:val="18"/>
                <w:szCs w:val="18"/>
                <w:rPrChange w:id="15" w:author="Bradley Law" w:date="2025-07-14T16:40:00Z" w16du:dateUtc="2025-07-14T20:40:00Z">
                  <w:rPr>
                    <w:rFonts w:ascii="Arial" w:hAnsi="Arial" w:cs="Arial"/>
                    <w:spacing w:val="-4"/>
                    <w:sz w:val="18"/>
                    <w:szCs w:val="18"/>
                  </w:rPr>
                </w:rPrChange>
              </w:rPr>
              <w:t>1</w:t>
            </w:r>
          </w:p>
        </w:tc>
        <w:tc>
          <w:tcPr>
            <w:tcW w:w="9697" w:type="dxa"/>
            <w:tcPrChange w:id="16" w:author="Bradley Law" w:date="2025-07-14T20:41:00Z" w16du:dateUtc="2025-07-15T00:41:00Z">
              <w:tcPr>
                <w:tcW w:w="6727" w:type="dxa"/>
              </w:tcPr>
            </w:tcPrChange>
          </w:tcPr>
          <w:p w14:paraId="2523BCE1" w14:textId="2E90EDAF" w:rsidR="00580253" w:rsidRPr="002903A0" w:rsidRDefault="00580253" w:rsidP="0028217E">
            <w:pPr>
              <w:kinsoku w:val="0"/>
              <w:overflowPunct w:val="0"/>
              <w:autoSpaceDE w:val="0"/>
              <w:autoSpaceDN w:val="0"/>
              <w:adjustRightInd w:val="0"/>
              <w:spacing w:after="0"/>
              <w:rPr>
                <w:rFonts w:asciiTheme="minorHAnsi" w:hAnsiTheme="minorHAnsi" w:cs="Arial"/>
                <w:spacing w:val="-4"/>
                <w:rPrChange w:id="17" w:author="Bradley Law" w:date="2025-07-14T20:42:00Z" w16du:dateUtc="2025-07-15T00:42:00Z">
                  <w:rPr>
                    <w:rFonts w:ascii="Arial" w:hAnsi="Arial" w:cs="Arial"/>
                    <w:spacing w:val="-4"/>
                    <w:sz w:val="18"/>
                    <w:szCs w:val="18"/>
                  </w:rPr>
                </w:rPrChange>
              </w:rPr>
            </w:pPr>
            <w:r w:rsidRPr="002903A0">
              <w:rPr>
                <w:rFonts w:asciiTheme="minorHAnsi" w:hAnsiTheme="minorHAnsi" w:cs="Arial"/>
                <w:spacing w:val="-4"/>
                <w:rPrChange w:id="18" w:author="Bradley Law" w:date="2025-07-14T20:42:00Z" w16du:dateUtc="2025-07-15T00:42:00Z">
                  <w:rPr>
                    <w:rFonts w:ascii="Arial" w:hAnsi="Arial" w:cs="Arial"/>
                    <w:spacing w:val="-4"/>
                    <w:sz w:val="18"/>
                    <w:szCs w:val="18"/>
                  </w:rPr>
                </w:rPrChange>
              </w:rPr>
              <w:t xml:space="preserve">This will be a recorded video: </w:t>
            </w:r>
          </w:p>
          <w:p w14:paraId="6711B8B6" w14:textId="77777777" w:rsidR="00580253" w:rsidRPr="002903A0" w:rsidRDefault="00580253" w:rsidP="0028217E">
            <w:pPr>
              <w:kinsoku w:val="0"/>
              <w:overflowPunct w:val="0"/>
              <w:autoSpaceDE w:val="0"/>
              <w:autoSpaceDN w:val="0"/>
              <w:adjustRightInd w:val="0"/>
              <w:spacing w:after="0"/>
              <w:rPr>
                <w:rFonts w:asciiTheme="minorHAnsi" w:hAnsiTheme="minorHAnsi" w:cs="Arial"/>
                <w:spacing w:val="-4"/>
                <w:rPrChange w:id="19" w:author="Bradley Law" w:date="2025-07-14T20:42:00Z" w16du:dateUtc="2025-07-15T00:42:00Z">
                  <w:rPr>
                    <w:rFonts w:ascii="Arial" w:hAnsi="Arial" w:cs="Arial"/>
                    <w:spacing w:val="-4"/>
                    <w:sz w:val="18"/>
                    <w:szCs w:val="18"/>
                  </w:rPr>
                </w:rPrChange>
              </w:rPr>
            </w:pPr>
          </w:p>
          <w:p w14:paraId="2DE80811" w14:textId="7DD58BCD" w:rsidR="00580253" w:rsidRPr="002903A0" w:rsidRDefault="00580253" w:rsidP="0028217E">
            <w:pPr>
              <w:kinsoku w:val="0"/>
              <w:overflowPunct w:val="0"/>
              <w:autoSpaceDE w:val="0"/>
              <w:autoSpaceDN w:val="0"/>
              <w:adjustRightInd w:val="0"/>
              <w:spacing w:after="0"/>
              <w:rPr>
                <w:rFonts w:asciiTheme="minorHAnsi" w:hAnsiTheme="minorHAnsi" w:cs="Arial"/>
                <w:spacing w:val="-4"/>
                <w:rPrChange w:id="20" w:author="Bradley Law" w:date="2025-07-14T20:42:00Z" w16du:dateUtc="2025-07-15T00:42:00Z">
                  <w:rPr>
                    <w:rFonts w:ascii="Arial" w:hAnsi="Arial" w:cs="Arial"/>
                    <w:spacing w:val="-4"/>
                    <w:sz w:val="18"/>
                    <w:szCs w:val="18"/>
                  </w:rPr>
                </w:rPrChange>
              </w:rPr>
            </w:pPr>
            <w:r w:rsidRPr="002903A0">
              <w:rPr>
                <w:rFonts w:asciiTheme="minorHAnsi" w:hAnsiTheme="minorHAnsi" w:cs="Arial"/>
                <w:b/>
                <w:bCs/>
                <w:spacing w:val="-4"/>
                <w:rPrChange w:id="21" w:author="Bradley Law" w:date="2025-07-14T20:42:00Z" w16du:dateUtc="2025-07-15T00:42:00Z">
                  <w:rPr>
                    <w:rFonts w:ascii="Arial" w:hAnsi="Arial" w:cs="Arial"/>
                    <w:b/>
                    <w:bCs/>
                    <w:spacing w:val="-4"/>
                    <w:sz w:val="18"/>
                    <w:szCs w:val="18"/>
                  </w:rPr>
                </w:rPrChange>
              </w:rPr>
              <w:t>Caller DO</w:t>
            </w:r>
            <w:r w:rsidRPr="002903A0">
              <w:rPr>
                <w:rFonts w:asciiTheme="minorHAnsi" w:hAnsiTheme="minorHAnsi" w:cs="Arial"/>
                <w:spacing w:val="-4"/>
                <w:rPrChange w:id="22" w:author="Bradley Law" w:date="2025-07-14T20:42:00Z" w16du:dateUtc="2025-07-15T00:42:00Z">
                  <w:rPr>
                    <w:rFonts w:ascii="Arial" w:hAnsi="Arial" w:cs="Arial"/>
                    <w:spacing w:val="-4"/>
                    <w:sz w:val="18"/>
                    <w:szCs w:val="18"/>
                  </w:rPr>
                </w:rPrChange>
              </w:rPr>
              <w:t xml:space="preserve">: Calls </w:t>
            </w:r>
            <w:ins w:id="23" w:author="Al Macey" w:date="2025-07-12T14:39:00Z">
              <w:r w:rsidRPr="002903A0">
                <w:rPr>
                  <w:rFonts w:asciiTheme="minorHAnsi" w:hAnsiTheme="minorHAnsi" w:cs="Arial"/>
                  <w:spacing w:val="-4"/>
                  <w:rPrChange w:id="24" w:author="Bradley Law" w:date="2025-07-14T20:42:00Z" w16du:dateUtc="2025-07-15T00:42:00Z">
                    <w:rPr>
                      <w:rFonts w:ascii="Arial" w:hAnsi="Arial" w:cs="Arial"/>
                      <w:spacing w:val="-4"/>
                      <w:sz w:val="18"/>
                      <w:szCs w:val="18"/>
                    </w:rPr>
                  </w:rPrChange>
                </w:rPr>
                <w:t>1888</w:t>
              </w:r>
            </w:ins>
            <w:ins w:id="25" w:author="Al Macey" w:date="2025-07-12T14:39:00Z" w16du:dateUtc="2025-07-12T18:39:00Z">
              <w:r w:rsidRPr="002903A0">
                <w:rPr>
                  <w:rFonts w:asciiTheme="minorHAnsi" w:hAnsiTheme="minorHAnsi" w:cs="Arial"/>
                  <w:spacing w:val="-4"/>
                  <w:rPrChange w:id="26" w:author="Bradley Law" w:date="2025-07-14T20:42:00Z" w16du:dateUtc="2025-07-15T00:42:00Z">
                    <w:rPr>
                      <w:rFonts w:ascii="Arial" w:hAnsi="Arial" w:cs="Arial"/>
                      <w:spacing w:val="-4"/>
                      <w:sz w:val="18"/>
                      <w:szCs w:val="18"/>
                    </w:rPr>
                  </w:rPrChange>
                </w:rPr>
                <w:t>-</w:t>
              </w:r>
            </w:ins>
            <w:ins w:id="27" w:author="Al Macey" w:date="2025-07-12T14:39:00Z">
              <w:r w:rsidRPr="002903A0">
                <w:rPr>
                  <w:rFonts w:asciiTheme="minorHAnsi" w:hAnsiTheme="minorHAnsi" w:cs="Arial"/>
                  <w:spacing w:val="-4"/>
                  <w:rPrChange w:id="28" w:author="Bradley Law" w:date="2025-07-14T20:42:00Z" w16du:dateUtc="2025-07-15T00:42:00Z">
                    <w:rPr>
                      <w:rFonts w:ascii="Arial" w:hAnsi="Arial" w:cs="Arial"/>
                      <w:spacing w:val="-4"/>
                      <w:sz w:val="18"/>
                      <w:szCs w:val="18"/>
                    </w:rPr>
                  </w:rPrChange>
                </w:rPr>
                <w:t>280</w:t>
              </w:r>
            </w:ins>
            <w:ins w:id="29" w:author="Al Macey" w:date="2025-07-12T14:39:00Z" w16du:dateUtc="2025-07-12T18:39:00Z">
              <w:r w:rsidRPr="002903A0">
                <w:rPr>
                  <w:rFonts w:asciiTheme="minorHAnsi" w:hAnsiTheme="minorHAnsi" w:cs="Arial"/>
                  <w:spacing w:val="-4"/>
                  <w:rPrChange w:id="30" w:author="Bradley Law" w:date="2025-07-14T20:42:00Z" w16du:dateUtc="2025-07-15T00:42:00Z">
                    <w:rPr>
                      <w:rFonts w:ascii="Arial" w:hAnsi="Arial" w:cs="Arial"/>
                      <w:spacing w:val="-4"/>
                      <w:sz w:val="18"/>
                      <w:szCs w:val="18"/>
                    </w:rPr>
                  </w:rPrChange>
                </w:rPr>
                <w:t>-</w:t>
              </w:r>
            </w:ins>
            <w:ins w:id="31" w:author="Al Macey" w:date="2025-07-12T14:39:00Z">
              <w:r w:rsidRPr="002903A0">
                <w:rPr>
                  <w:rFonts w:asciiTheme="minorHAnsi" w:hAnsiTheme="minorHAnsi" w:cs="Arial"/>
                  <w:spacing w:val="-4"/>
                  <w:rPrChange w:id="32" w:author="Bradley Law" w:date="2025-07-14T20:42:00Z" w16du:dateUtc="2025-07-15T00:42:00Z">
                    <w:rPr>
                      <w:rFonts w:ascii="Arial" w:hAnsi="Arial" w:cs="Arial"/>
                      <w:spacing w:val="-4"/>
                      <w:sz w:val="18"/>
                      <w:szCs w:val="18"/>
                    </w:rPr>
                  </w:rPrChange>
                </w:rPr>
                <w:t>8047</w:t>
              </w:r>
            </w:ins>
            <w:del w:id="33" w:author="Al Macey" w:date="2025-07-12T14:39:00Z" w16du:dateUtc="2025-07-12T18:39:00Z">
              <w:r w:rsidRPr="002903A0">
                <w:rPr>
                  <w:rFonts w:asciiTheme="minorHAnsi" w:hAnsiTheme="minorHAnsi" w:cs="Arial"/>
                  <w:spacing w:val="-4"/>
                  <w:rPrChange w:id="34" w:author="Bradley Law" w:date="2025-07-14T20:42:00Z" w16du:dateUtc="2025-07-15T00:42:00Z">
                    <w:rPr>
                      <w:rFonts w:ascii="Arial" w:hAnsi="Arial" w:cs="Arial"/>
                      <w:spacing w:val="-4"/>
                      <w:sz w:val="18"/>
                      <w:szCs w:val="18"/>
                    </w:rPr>
                  </w:rPrChange>
                </w:rPr>
                <w:delText>800 Number</w:delText>
              </w:r>
            </w:del>
          </w:p>
          <w:p w14:paraId="398A47DF" w14:textId="77777777" w:rsidR="00580253" w:rsidRPr="002903A0" w:rsidRDefault="00580253" w:rsidP="0028217E">
            <w:pPr>
              <w:kinsoku w:val="0"/>
              <w:overflowPunct w:val="0"/>
              <w:autoSpaceDE w:val="0"/>
              <w:autoSpaceDN w:val="0"/>
              <w:adjustRightInd w:val="0"/>
              <w:spacing w:after="0"/>
              <w:rPr>
                <w:rFonts w:asciiTheme="minorHAnsi" w:hAnsiTheme="minorHAnsi" w:cs="Arial"/>
                <w:spacing w:val="-4"/>
                <w:rPrChange w:id="35" w:author="Bradley Law" w:date="2025-07-14T20:42:00Z" w16du:dateUtc="2025-07-15T00:42:00Z">
                  <w:rPr>
                    <w:rFonts w:ascii="Arial" w:hAnsi="Arial" w:cs="Arial"/>
                    <w:spacing w:val="-4"/>
                    <w:sz w:val="18"/>
                    <w:szCs w:val="18"/>
                  </w:rPr>
                </w:rPrChange>
              </w:rPr>
            </w:pPr>
            <w:r w:rsidRPr="002903A0">
              <w:rPr>
                <w:rFonts w:asciiTheme="minorHAnsi" w:hAnsiTheme="minorHAnsi" w:cs="Arial"/>
                <w:b/>
                <w:bCs/>
                <w:spacing w:val="-4"/>
                <w:rPrChange w:id="36" w:author="Bradley Law" w:date="2025-07-14T20:42:00Z" w16du:dateUtc="2025-07-15T00:42:00Z">
                  <w:rPr>
                    <w:rFonts w:ascii="Arial" w:hAnsi="Arial" w:cs="Arial"/>
                    <w:b/>
                    <w:bCs/>
                    <w:spacing w:val="-4"/>
                    <w:sz w:val="18"/>
                    <w:szCs w:val="18"/>
                  </w:rPr>
                </w:rPrChange>
              </w:rPr>
              <w:t>BOT DO:</w:t>
            </w:r>
            <w:r w:rsidRPr="002903A0">
              <w:rPr>
                <w:rFonts w:asciiTheme="minorHAnsi" w:hAnsiTheme="minorHAnsi" w:cs="Arial"/>
                <w:spacing w:val="-4"/>
                <w:rPrChange w:id="37" w:author="Bradley Law" w:date="2025-07-14T20:42:00Z" w16du:dateUtc="2025-07-15T00:42:00Z">
                  <w:rPr>
                    <w:rFonts w:ascii="Arial" w:hAnsi="Arial" w:cs="Arial"/>
                    <w:spacing w:val="-4"/>
                    <w:sz w:val="18"/>
                    <w:szCs w:val="18"/>
                  </w:rPr>
                </w:rPrChange>
              </w:rPr>
              <w:t xml:space="preserve"> Answers call (2 Message)</w:t>
            </w:r>
          </w:p>
          <w:p w14:paraId="08F40BBC" w14:textId="77777777" w:rsidR="00580253" w:rsidRPr="002903A0" w:rsidRDefault="00580253" w:rsidP="0028217E">
            <w:pPr>
              <w:kinsoku w:val="0"/>
              <w:overflowPunct w:val="0"/>
              <w:autoSpaceDE w:val="0"/>
              <w:autoSpaceDN w:val="0"/>
              <w:adjustRightInd w:val="0"/>
              <w:spacing w:after="0"/>
              <w:rPr>
                <w:rFonts w:asciiTheme="minorHAnsi" w:hAnsiTheme="minorHAnsi" w:cs="Arial"/>
                <w:spacing w:val="-4"/>
                <w:rPrChange w:id="38" w:author="Bradley Law" w:date="2025-07-14T20:42:00Z" w16du:dateUtc="2025-07-15T00:42:00Z">
                  <w:rPr>
                    <w:rFonts w:ascii="Arial" w:hAnsi="Arial" w:cs="Arial"/>
                    <w:spacing w:val="-4"/>
                    <w:sz w:val="18"/>
                    <w:szCs w:val="18"/>
                  </w:rPr>
                </w:rPrChange>
              </w:rPr>
            </w:pPr>
            <w:r w:rsidRPr="002903A0">
              <w:rPr>
                <w:rFonts w:asciiTheme="minorHAnsi" w:hAnsiTheme="minorHAnsi" w:cs="Arial"/>
                <w:b/>
                <w:bCs/>
                <w:spacing w:val="-4"/>
                <w:rPrChange w:id="39" w:author="Bradley Law" w:date="2025-07-14T20:42:00Z" w16du:dateUtc="2025-07-15T00:42:00Z">
                  <w:rPr>
                    <w:rFonts w:ascii="Arial" w:hAnsi="Arial" w:cs="Arial"/>
                    <w:b/>
                    <w:bCs/>
                    <w:spacing w:val="-4"/>
                    <w:sz w:val="18"/>
                    <w:szCs w:val="18"/>
                  </w:rPr>
                </w:rPrChange>
              </w:rPr>
              <w:t>Caller Says</w:t>
            </w:r>
            <w:r w:rsidRPr="002903A0">
              <w:rPr>
                <w:rFonts w:asciiTheme="minorHAnsi" w:hAnsiTheme="minorHAnsi" w:cs="Arial"/>
                <w:spacing w:val="-4"/>
                <w:rPrChange w:id="40" w:author="Bradley Law" w:date="2025-07-14T20:42:00Z" w16du:dateUtc="2025-07-15T00:42:00Z">
                  <w:rPr>
                    <w:rFonts w:ascii="Arial" w:hAnsi="Arial" w:cs="Arial"/>
                    <w:spacing w:val="-4"/>
                    <w:sz w:val="18"/>
                    <w:szCs w:val="18"/>
                  </w:rPr>
                </w:rPrChange>
              </w:rPr>
              <w:t>: I received a strange bill from a provider I don’t recognize.</w:t>
            </w:r>
          </w:p>
          <w:p w14:paraId="1572D6FC" w14:textId="77777777" w:rsidR="00580253" w:rsidRPr="002903A0" w:rsidRDefault="00580253" w:rsidP="0028217E">
            <w:pPr>
              <w:kinsoku w:val="0"/>
              <w:overflowPunct w:val="0"/>
              <w:autoSpaceDE w:val="0"/>
              <w:autoSpaceDN w:val="0"/>
              <w:adjustRightInd w:val="0"/>
              <w:spacing w:after="0"/>
              <w:rPr>
                <w:rFonts w:asciiTheme="minorHAnsi" w:hAnsiTheme="minorHAnsi" w:cs="Arial"/>
                <w:spacing w:val="-4"/>
                <w:rPrChange w:id="41" w:author="Bradley Law" w:date="2025-07-14T20:42:00Z" w16du:dateUtc="2025-07-15T00:42:00Z">
                  <w:rPr>
                    <w:rFonts w:ascii="Arial" w:hAnsi="Arial" w:cs="Arial"/>
                    <w:spacing w:val="-4"/>
                    <w:sz w:val="18"/>
                    <w:szCs w:val="18"/>
                  </w:rPr>
                </w:rPrChange>
              </w:rPr>
            </w:pPr>
            <w:r w:rsidRPr="002903A0">
              <w:rPr>
                <w:rFonts w:asciiTheme="minorHAnsi" w:hAnsiTheme="minorHAnsi" w:cs="Arial"/>
                <w:b/>
                <w:bCs/>
                <w:spacing w:val="-4"/>
                <w:rPrChange w:id="42" w:author="Bradley Law" w:date="2025-07-14T20:42:00Z" w16du:dateUtc="2025-07-15T00:42:00Z">
                  <w:rPr>
                    <w:rFonts w:ascii="Arial" w:hAnsi="Arial" w:cs="Arial"/>
                    <w:b/>
                    <w:bCs/>
                    <w:spacing w:val="-4"/>
                    <w:sz w:val="18"/>
                    <w:szCs w:val="18"/>
                  </w:rPr>
                </w:rPrChange>
              </w:rPr>
              <w:t>BOT DO:</w:t>
            </w:r>
            <w:r w:rsidRPr="002903A0">
              <w:rPr>
                <w:rFonts w:asciiTheme="minorHAnsi" w:hAnsiTheme="minorHAnsi" w:cs="Arial"/>
                <w:spacing w:val="-4"/>
                <w:rPrChange w:id="43" w:author="Bradley Law" w:date="2025-07-14T20:42:00Z" w16du:dateUtc="2025-07-15T00:42:00Z">
                  <w:rPr>
                    <w:rFonts w:ascii="Arial" w:hAnsi="Arial" w:cs="Arial"/>
                    <w:spacing w:val="-4"/>
                    <w:sz w:val="18"/>
                    <w:szCs w:val="18"/>
                  </w:rPr>
                </w:rPrChange>
              </w:rPr>
              <w:t xml:space="preserve"> Asks a few questions, then asks the user if they want to talk to a live agent.</w:t>
            </w:r>
          </w:p>
          <w:p w14:paraId="71AE310C" w14:textId="77777777" w:rsidR="00580253" w:rsidRPr="002903A0" w:rsidRDefault="00580253" w:rsidP="0028217E">
            <w:pPr>
              <w:kinsoku w:val="0"/>
              <w:overflowPunct w:val="0"/>
              <w:autoSpaceDE w:val="0"/>
              <w:autoSpaceDN w:val="0"/>
              <w:adjustRightInd w:val="0"/>
              <w:spacing w:after="0"/>
              <w:rPr>
                <w:rFonts w:asciiTheme="minorHAnsi" w:hAnsiTheme="minorHAnsi" w:cs="Arial"/>
                <w:spacing w:val="-4"/>
                <w:rPrChange w:id="44" w:author="Bradley Law" w:date="2025-07-14T20:42:00Z" w16du:dateUtc="2025-07-15T00:42:00Z">
                  <w:rPr>
                    <w:rFonts w:ascii="Arial" w:hAnsi="Arial" w:cs="Arial"/>
                    <w:spacing w:val="-4"/>
                    <w:sz w:val="18"/>
                    <w:szCs w:val="18"/>
                  </w:rPr>
                </w:rPrChange>
              </w:rPr>
            </w:pPr>
            <w:r w:rsidRPr="002903A0">
              <w:rPr>
                <w:rFonts w:asciiTheme="minorHAnsi" w:hAnsiTheme="minorHAnsi" w:cs="Arial"/>
                <w:b/>
                <w:bCs/>
                <w:spacing w:val="-4"/>
                <w:rPrChange w:id="45" w:author="Bradley Law" w:date="2025-07-14T20:42:00Z" w16du:dateUtc="2025-07-15T00:42:00Z">
                  <w:rPr>
                    <w:rFonts w:ascii="Arial" w:hAnsi="Arial" w:cs="Arial"/>
                    <w:b/>
                    <w:bCs/>
                    <w:spacing w:val="-4"/>
                    <w:sz w:val="18"/>
                    <w:szCs w:val="18"/>
                  </w:rPr>
                </w:rPrChange>
              </w:rPr>
              <w:t>Caller Says:</w:t>
            </w:r>
            <w:r w:rsidRPr="002903A0">
              <w:rPr>
                <w:rFonts w:asciiTheme="minorHAnsi" w:hAnsiTheme="minorHAnsi" w:cs="Arial"/>
                <w:spacing w:val="-4"/>
                <w:rPrChange w:id="46" w:author="Bradley Law" w:date="2025-07-14T20:42:00Z" w16du:dateUtc="2025-07-15T00:42:00Z">
                  <w:rPr>
                    <w:rFonts w:ascii="Arial" w:hAnsi="Arial" w:cs="Arial"/>
                    <w:spacing w:val="-4"/>
                    <w:sz w:val="18"/>
                    <w:szCs w:val="18"/>
                  </w:rPr>
                </w:rPrChange>
              </w:rPr>
              <w:t xml:space="preserve"> Yes</w:t>
            </w:r>
          </w:p>
          <w:p w14:paraId="429C9FB5" w14:textId="77777777" w:rsidR="00580253" w:rsidRPr="002903A0" w:rsidRDefault="00580253" w:rsidP="0028217E">
            <w:pPr>
              <w:kinsoku w:val="0"/>
              <w:overflowPunct w:val="0"/>
              <w:autoSpaceDE w:val="0"/>
              <w:autoSpaceDN w:val="0"/>
              <w:adjustRightInd w:val="0"/>
              <w:spacing w:after="0"/>
              <w:rPr>
                <w:rFonts w:asciiTheme="minorHAnsi" w:hAnsiTheme="minorHAnsi" w:cs="Arial"/>
                <w:spacing w:val="-4"/>
                <w:rPrChange w:id="47" w:author="Bradley Law" w:date="2025-07-14T20:42:00Z" w16du:dateUtc="2025-07-15T00:42:00Z">
                  <w:rPr>
                    <w:rFonts w:ascii="Arial" w:hAnsi="Arial" w:cs="Arial"/>
                    <w:spacing w:val="-4"/>
                    <w:sz w:val="18"/>
                    <w:szCs w:val="18"/>
                  </w:rPr>
                </w:rPrChange>
              </w:rPr>
            </w:pPr>
          </w:p>
          <w:p w14:paraId="0DA7B075" w14:textId="77777777" w:rsidR="00580253" w:rsidRPr="002903A0" w:rsidRDefault="00580253" w:rsidP="0028217E">
            <w:pPr>
              <w:kinsoku w:val="0"/>
              <w:overflowPunct w:val="0"/>
              <w:autoSpaceDE w:val="0"/>
              <w:autoSpaceDN w:val="0"/>
              <w:adjustRightInd w:val="0"/>
              <w:spacing w:after="0"/>
              <w:rPr>
                <w:rFonts w:asciiTheme="minorHAnsi" w:hAnsiTheme="minorHAnsi" w:cs="Arial"/>
                <w:b/>
                <w:bCs/>
                <w:spacing w:val="-4"/>
                <w:rPrChange w:id="48" w:author="Bradley Law" w:date="2025-07-14T20:42:00Z" w16du:dateUtc="2025-07-15T00:42:00Z">
                  <w:rPr>
                    <w:rFonts w:ascii="Arial" w:hAnsi="Arial" w:cs="Arial"/>
                    <w:b/>
                    <w:bCs/>
                    <w:spacing w:val="-4"/>
                    <w:sz w:val="18"/>
                    <w:szCs w:val="18"/>
                  </w:rPr>
                </w:rPrChange>
              </w:rPr>
            </w:pPr>
            <w:r w:rsidRPr="002903A0">
              <w:rPr>
                <w:rFonts w:asciiTheme="minorHAnsi" w:hAnsiTheme="minorHAnsi" w:cs="Arial"/>
                <w:b/>
                <w:bCs/>
                <w:spacing w:val="-4"/>
                <w:rPrChange w:id="49" w:author="Bradley Law" w:date="2025-07-14T20:42:00Z" w16du:dateUtc="2025-07-15T00:42:00Z">
                  <w:rPr>
                    <w:rFonts w:ascii="Arial" w:hAnsi="Arial" w:cs="Arial"/>
                    <w:b/>
                    <w:bCs/>
                    <w:spacing w:val="-4"/>
                    <w:sz w:val="18"/>
                    <w:szCs w:val="18"/>
                  </w:rPr>
                </w:rPrChange>
              </w:rPr>
              <w:t xml:space="preserve">SHOW: </w:t>
            </w:r>
          </w:p>
          <w:p w14:paraId="752939D7" w14:textId="77777777" w:rsidR="00580253" w:rsidRPr="002903A0" w:rsidRDefault="00580253" w:rsidP="0028217E">
            <w:pPr>
              <w:kinsoku w:val="0"/>
              <w:overflowPunct w:val="0"/>
              <w:autoSpaceDE w:val="0"/>
              <w:autoSpaceDN w:val="0"/>
              <w:adjustRightInd w:val="0"/>
              <w:spacing w:after="0"/>
              <w:rPr>
                <w:rFonts w:asciiTheme="minorHAnsi" w:hAnsiTheme="minorHAnsi" w:cs="Arial"/>
                <w:spacing w:val="-4"/>
                <w:rPrChange w:id="50" w:author="Bradley Law" w:date="2025-07-14T20:42:00Z" w16du:dateUtc="2025-07-15T00:42:00Z">
                  <w:rPr>
                    <w:rFonts w:ascii="Arial" w:hAnsi="Arial" w:cs="Arial"/>
                    <w:spacing w:val="-4"/>
                    <w:sz w:val="18"/>
                    <w:szCs w:val="18"/>
                  </w:rPr>
                </w:rPrChange>
              </w:rPr>
            </w:pPr>
            <w:r w:rsidRPr="002903A0">
              <w:rPr>
                <w:rFonts w:asciiTheme="minorHAnsi" w:hAnsiTheme="minorHAnsi" w:cs="Arial"/>
                <w:spacing w:val="-4"/>
                <w:rPrChange w:id="51" w:author="Bradley Law" w:date="2025-07-14T20:42:00Z" w16du:dateUtc="2025-07-15T00:42:00Z">
                  <w:rPr>
                    <w:rFonts w:ascii="Arial" w:hAnsi="Arial" w:cs="Arial"/>
                    <w:spacing w:val="-4"/>
                    <w:sz w:val="18"/>
                    <w:szCs w:val="18"/>
                  </w:rPr>
                </w:rPrChange>
              </w:rPr>
              <w:t>Show that the call has come into the call center</w:t>
            </w:r>
          </w:p>
          <w:p w14:paraId="499CD5EE" w14:textId="77777777" w:rsidR="00580253" w:rsidRPr="002903A0" w:rsidRDefault="00580253" w:rsidP="0028217E">
            <w:pPr>
              <w:kinsoku w:val="0"/>
              <w:overflowPunct w:val="0"/>
              <w:autoSpaceDE w:val="0"/>
              <w:autoSpaceDN w:val="0"/>
              <w:adjustRightInd w:val="0"/>
              <w:spacing w:after="0"/>
              <w:rPr>
                <w:rFonts w:asciiTheme="minorHAnsi" w:hAnsiTheme="minorHAnsi" w:cs="Arial"/>
                <w:spacing w:val="-4"/>
                <w:rPrChange w:id="52" w:author="Bradley Law" w:date="2025-07-14T20:42:00Z" w16du:dateUtc="2025-07-15T00:42:00Z">
                  <w:rPr>
                    <w:rFonts w:ascii="Arial" w:hAnsi="Arial" w:cs="Arial"/>
                    <w:spacing w:val="-4"/>
                    <w:sz w:val="18"/>
                    <w:szCs w:val="18"/>
                  </w:rPr>
                </w:rPrChange>
              </w:rPr>
            </w:pPr>
          </w:p>
          <w:p w14:paraId="20C7E9CC" w14:textId="4E7931E0" w:rsidR="00580253" w:rsidRPr="002903A0" w:rsidRDefault="00580253" w:rsidP="0028217E">
            <w:pPr>
              <w:kinsoku w:val="0"/>
              <w:overflowPunct w:val="0"/>
              <w:autoSpaceDE w:val="0"/>
              <w:autoSpaceDN w:val="0"/>
              <w:adjustRightInd w:val="0"/>
              <w:spacing w:after="0"/>
              <w:rPr>
                <w:rFonts w:asciiTheme="minorHAnsi" w:hAnsiTheme="minorHAnsi" w:cs="Arial"/>
                <w:color w:val="EE0000"/>
                <w:spacing w:val="-4"/>
                <w:rPrChange w:id="53" w:author="Bradley Law" w:date="2025-07-14T20:42:00Z" w16du:dateUtc="2025-07-15T00:42:00Z">
                  <w:rPr>
                    <w:rFonts w:ascii="Arial" w:hAnsi="Arial" w:cs="Arial"/>
                    <w:color w:val="EE0000"/>
                    <w:spacing w:val="-4"/>
                    <w:sz w:val="18"/>
                    <w:szCs w:val="18"/>
                  </w:rPr>
                </w:rPrChange>
              </w:rPr>
            </w:pPr>
            <w:del w:id="54" w:author="Bradley Law" w:date="2025-07-12T14:19:00Z" w16du:dateUtc="2025-07-12T18:19:00Z">
              <w:r w:rsidRPr="002903A0">
                <w:rPr>
                  <w:rFonts w:asciiTheme="minorHAnsi" w:hAnsiTheme="minorHAnsi" w:cs="Arial"/>
                  <w:color w:val="EE0000"/>
                  <w:spacing w:val="-4"/>
                  <w:rPrChange w:id="55" w:author="Bradley Law" w:date="2025-07-14T20:42:00Z" w16du:dateUtc="2025-07-15T00:42:00Z">
                    <w:rPr>
                      <w:rFonts w:ascii="Arial" w:hAnsi="Arial" w:cs="Arial"/>
                      <w:color w:val="EE0000"/>
                      <w:spacing w:val="-4"/>
                      <w:sz w:val="18"/>
                      <w:szCs w:val="18"/>
                    </w:rPr>
                  </w:rPrChange>
                </w:rPr>
                <w:delText>Brad</w:delText>
              </w:r>
            </w:del>
            <w:ins w:id="56" w:author="Bradley Law" w:date="2025-07-12T14:19:00Z" w16du:dateUtc="2025-07-12T18:19:00Z">
              <w:r w:rsidRPr="002903A0">
                <w:rPr>
                  <w:rFonts w:asciiTheme="minorHAnsi" w:hAnsiTheme="minorHAnsi" w:cs="Arial"/>
                  <w:color w:val="EE0000"/>
                  <w:spacing w:val="-4"/>
                  <w:rPrChange w:id="57" w:author="Bradley Law" w:date="2025-07-14T20:42:00Z" w16du:dateUtc="2025-07-15T00:42:00Z">
                    <w:rPr>
                      <w:rFonts w:ascii="Arial" w:hAnsi="Arial" w:cs="Arial"/>
                      <w:color w:val="EE0000"/>
                      <w:spacing w:val="-4"/>
                      <w:sz w:val="18"/>
                      <w:szCs w:val="18"/>
                    </w:rPr>
                  </w:rPrChange>
                </w:rPr>
                <w:t>Al</w:t>
              </w:r>
            </w:ins>
            <w:r w:rsidRPr="002903A0">
              <w:rPr>
                <w:rFonts w:asciiTheme="minorHAnsi" w:hAnsiTheme="minorHAnsi" w:cs="Arial"/>
                <w:color w:val="EE0000"/>
                <w:spacing w:val="-4"/>
                <w:rPrChange w:id="58" w:author="Bradley Law" w:date="2025-07-14T20:42:00Z" w16du:dateUtc="2025-07-15T00:42:00Z">
                  <w:rPr>
                    <w:rFonts w:ascii="Arial" w:hAnsi="Arial" w:cs="Arial"/>
                    <w:color w:val="EE0000"/>
                    <w:spacing w:val="-4"/>
                    <w:sz w:val="18"/>
                    <w:szCs w:val="18"/>
                  </w:rPr>
                </w:rPrChange>
              </w:rPr>
              <w:t xml:space="preserve">: Now we are going to switch to Chat for the duration of this call. Start a live chat from </w:t>
            </w:r>
            <w:r w:rsidRPr="002903A0">
              <w:rPr>
                <w:rFonts w:asciiTheme="minorHAnsi" w:hAnsiTheme="minorHAnsi" w:cs="Arial"/>
                <w:rPrChange w:id="59" w:author="Bradley Law" w:date="2025-07-14T20:42:00Z" w16du:dateUtc="2025-07-15T00:42:00Z">
                  <w:rPr>
                    <w:rFonts w:ascii="Arial" w:hAnsi="Arial" w:cs="Arial"/>
                    <w:sz w:val="18"/>
                    <w:szCs w:val="18"/>
                  </w:rPr>
                </w:rPrChange>
              </w:rPr>
              <w:t xml:space="preserve"> </w:t>
            </w:r>
            <w:r w:rsidRPr="002903A0">
              <w:rPr>
                <w:rFonts w:asciiTheme="minorHAnsi" w:hAnsiTheme="minorHAnsi"/>
                <w:rPrChange w:id="60" w:author="Bradley Law" w:date="2025-07-14T20:42:00Z" w16du:dateUtc="2025-07-15T00:42:00Z">
                  <w:rPr>
                    <w:sz w:val="24"/>
                  </w:rPr>
                </w:rPrChange>
              </w:rPr>
              <w:fldChar w:fldCharType="begin"/>
            </w:r>
            <w:r w:rsidRPr="002903A0">
              <w:rPr>
                <w:rFonts w:asciiTheme="minorHAnsi" w:hAnsiTheme="minorHAnsi"/>
                <w:rPrChange w:id="61" w:author="Bradley Law" w:date="2025-07-14T20:42:00Z" w16du:dateUtc="2025-07-15T00:42:00Z">
                  <w:rPr/>
                </w:rPrChange>
              </w:rPr>
              <w:instrText>HYPERLINK "https://cmsngd.powerappsportals.com/"</w:instrText>
            </w:r>
            <w:r w:rsidRPr="002903A0">
              <w:rPr>
                <w:rFonts w:asciiTheme="minorHAnsi" w:hAnsiTheme="minorHAnsi"/>
                <w:rPrChange w:id="62" w:author="Bradley Law" w:date="2025-07-14T20:42:00Z" w16du:dateUtc="2025-07-15T00:42:00Z">
                  <w:rPr>
                    <w:rFonts w:asciiTheme="minorHAnsi" w:hAnsiTheme="minorHAnsi"/>
                    <w:sz w:val="18"/>
                    <w:szCs w:val="18"/>
                  </w:rPr>
                </w:rPrChange>
              </w:rPr>
            </w:r>
            <w:r w:rsidRPr="002903A0">
              <w:rPr>
                <w:rFonts w:asciiTheme="minorHAnsi" w:hAnsiTheme="minorHAnsi"/>
                <w:rPrChange w:id="63" w:author="Bradley Law" w:date="2025-07-14T20:42:00Z" w16du:dateUtc="2025-07-15T00:42:00Z">
                  <w:rPr/>
                </w:rPrChange>
              </w:rPr>
              <w:fldChar w:fldCharType="separate"/>
            </w:r>
            <w:r w:rsidRPr="002903A0">
              <w:rPr>
                <w:rStyle w:val="Hyperlink"/>
                <w:rFonts w:asciiTheme="minorHAnsi" w:hAnsiTheme="minorHAnsi" w:cs="Arial"/>
                <w:spacing w:val="-4"/>
                <w:rPrChange w:id="64" w:author="Bradley Law" w:date="2025-07-14T20:42:00Z" w16du:dateUtc="2025-07-15T00:42:00Z">
                  <w:rPr>
                    <w:rStyle w:val="Hyperlink"/>
                    <w:rFonts w:ascii="Arial" w:hAnsi="Arial" w:cs="Arial"/>
                    <w:spacing w:val="-4"/>
                    <w:sz w:val="18"/>
                    <w:szCs w:val="18"/>
                  </w:rPr>
                </w:rPrChange>
              </w:rPr>
              <w:t>Home  · Customer Self-Service</w:t>
            </w:r>
            <w:r w:rsidRPr="002903A0">
              <w:rPr>
                <w:rFonts w:asciiTheme="minorHAnsi" w:hAnsiTheme="minorHAnsi"/>
                <w:rPrChange w:id="65" w:author="Bradley Law" w:date="2025-07-14T20:42:00Z" w16du:dateUtc="2025-07-15T00:42:00Z">
                  <w:rPr/>
                </w:rPrChange>
              </w:rPr>
              <w:fldChar w:fldCharType="end"/>
            </w:r>
          </w:p>
          <w:p w14:paraId="306104E3" w14:textId="77777777" w:rsidR="00580253" w:rsidRPr="002903A0" w:rsidRDefault="00580253" w:rsidP="0028217E">
            <w:pPr>
              <w:kinsoku w:val="0"/>
              <w:overflowPunct w:val="0"/>
              <w:autoSpaceDE w:val="0"/>
              <w:autoSpaceDN w:val="0"/>
              <w:adjustRightInd w:val="0"/>
              <w:spacing w:after="0"/>
              <w:rPr>
                <w:rFonts w:asciiTheme="minorHAnsi" w:hAnsiTheme="minorHAnsi" w:cs="Arial"/>
                <w:spacing w:val="-4"/>
                <w:rPrChange w:id="66" w:author="Bradley Law" w:date="2025-07-14T20:42:00Z" w16du:dateUtc="2025-07-15T00:42:00Z">
                  <w:rPr>
                    <w:rFonts w:ascii="Arial" w:hAnsi="Arial" w:cs="Arial"/>
                    <w:spacing w:val="-4"/>
                    <w:sz w:val="18"/>
                    <w:szCs w:val="18"/>
                  </w:rPr>
                </w:rPrChange>
              </w:rPr>
            </w:pPr>
          </w:p>
          <w:p w14:paraId="150540C6" w14:textId="77777777" w:rsidR="00580253" w:rsidRPr="002903A0" w:rsidRDefault="00580253" w:rsidP="0028217E">
            <w:pPr>
              <w:kinsoku w:val="0"/>
              <w:overflowPunct w:val="0"/>
              <w:autoSpaceDE w:val="0"/>
              <w:autoSpaceDN w:val="0"/>
              <w:adjustRightInd w:val="0"/>
              <w:spacing w:after="0"/>
              <w:rPr>
                <w:rFonts w:asciiTheme="minorHAnsi" w:hAnsiTheme="minorHAnsi" w:cs="Arial"/>
                <w:spacing w:val="-4"/>
                <w:rPrChange w:id="67" w:author="Bradley Law" w:date="2025-07-14T20:42:00Z" w16du:dateUtc="2025-07-15T00:42:00Z">
                  <w:rPr>
                    <w:rFonts w:ascii="Arial" w:hAnsi="Arial" w:cs="Arial"/>
                    <w:spacing w:val="-4"/>
                    <w:sz w:val="18"/>
                    <w:szCs w:val="18"/>
                  </w:rPr>
                </w:rPrChange>
              </w:rPr>
            </w:pPr>
          </w:p>
          <w:p w14:paraId="0592AA46" w14:textId="77777777" w:rsidR="00580253" w:rsidRPr="002903A0" w:rsidRDefault="00580253" w:rsidP="0028217E">
            <w:pPr>
              <w:kinsoku w:val="0"/>
              <w:overflowPunct w:val="0"/>
              <w:autoSpaceDE w:val="0"/>
              <w:autoSpaceDN w:val="0"/>
              <w:adjustRightInd w:val="0"/>
              <w:spacing w:after="0"/>
              <w:rPr>
                <w:rFonts w:asciiTheme="minorHAnsi" w:hAnsiTheme="minorHAnsi" w:cs="Arial"/>
                <w:color w:val="EE0000"/>
                <w:spacing w:val="-4"/>
                <w:rPrChange w:id="68" w:author="Bradley Law" w:date="2025-07-14T20:42:00Z" w16du:dateUtc="2025-07-15T00:42:00Z">
                  <w:rPr>
                    <w:rFonts w:ascii="Arial" w:hAnsi="Arial" w:cs="Arial"/>
                    <w:color w:val="EE0000"/>
                    <w:spacing w:val="-4"/>
                    <w:sz w:val="18"/>
                    <w:szCs w:val="18"/>
                  </w:rPr>
                </w:rPrChange>
              </w:rPr>
            </w:pPr>
            <w:r w:rsidRPr="002903A0">
              <w:rPr>
                <w:rFonts w:asciiTheme="minorHAnsi" w:hAnsiTheme="minorHAnsi" w:cs="Arial"/>
                <w:b/>
                <w:bCs/>
                <w:color w:val="EE0000"/>
                <w:spacing w:val="-4"/>
                <w:rPrChange w:id="69" w:author="Bradley Law" w:date="2025-07-14T20:42:00Z" w16du:dateUtc="2025-07-15T00:42:00Z">
                  <w:rPr>
                    <w:rFonts w:ascii="Arial" w:hAnsi="Arial" w:cs="Arial"/>
                    <w:b/>
                    <w:bCs/>
                    <w:color w:val="EE0000"/>
                    <w:spacing w:val="-4"/>
                    <w:sz w:val="18"/>
                    <w:szCs w:val="18"/>
                  </w:rPr>
                </w:rPrChange>
              </w:rPr>
              <w:t>Explain</w:t>
            </w:r>
            <w:r w:rsidRPr="002903A0">
              <w:rPr>
                <w:rFonts w:asciiTheme="minorHAnsi" w:hAnsiTheme="minorHAnsi" w:cs="Arial"/>
                <w:color w:val="EE0000"/>
                <w:spacing w:val="-4"/>
                <w:rPrChange w:id="70" w:author="Bradley Law" w:date="2025-07-14T20:42:00Z" w16du:dateUtc="2025-07-15T00:42:00Z">
                  <w:rPr>
                    <w:rFonts w:ascii="Arial" w:hAnsi="Arial" w:cs="Arial"/>
                    <w:color w:val="EE0000"/>
                    <w:spacing w:val="-4"/>
                    <w:sz w:val="18"/>
                    <w:szCs w:val="18"/>
                  </w:rPr>
                </w:rPrChange>
              </w:rPr>
              <w:t>: That we could proceed with the call, but we are going to switch to Chat.  Explain that the visuals will be easier to follow.</w:t>
            </w:r>
          </w:p>
          <w:p w14:paraId="669AF7B3" w14:textId="77777777" w:rsidR="00580253" w:rsidRPr="002903A0" w:rsidRDefault="00580253" w:rsidP="0028217E">
            <w:pPr>
              <w:kinsoku w:val="0"/>
              <w:overflowPunct w:val="0"/>
              <w:autoSpaceDE w:val="0"/>
              <w:autoSpaceDN w:val="0"/>
              <w:adjustRightInd w:val="0"/>
              <w:spacing w:after="0"/>
              <w:rPr>
                <w:rFonts w:asciiTheme="minorHAnsi" w:hAnsiTheme="minorHAnsi" w:cs="Arial"/>
                <w:spacing w:val="-4"/>
                <w:rPrChange w:id="71" w:author="Bradley Law" w:date="2025-07-14T20:42:00Z" w16du:dateUtc="2025-07-15T00:42:00Z">
                  <w:rPr>
                    <w:rFonts w:ascii="Arial" w:hAnsi="Arial" w:cs="Arial"/>
                    <w:spacing w:val="-4"/>
                    <w:sz w:val="18"/>
                    <w:szCs w:val="18"/>
                  </w:rPr>
                </w:rPrChange>
              </w:rPr>
            </w:pPr>
          </w:p>
          <w:p w14:paraId="321A9225" w14:textId="77777777" w:rsidR="00580253" w:rsidRPr="002903A0" w:rsidRDefault="00580253" w:rsidP="00881363">
            <w:pPr>
              <w:pStyle w:val="ListParagraph"/>
              <w:kinsoku w:val="0"/>
              <w:overflowPunct w:val="0"/>
              <w:autoSpaceDE w:val="0"/>
              <w:autoSpaceDN w:val="0"/>
              <w:adjustRightInd w:val="0"/>
              <w:spacing w:after="0" w:line="228" w:lineRule="auto"/>
              <w:ind w:left="390" w:right="121"/>
              <w:rPr>
                <w:rFonts w:asciiTheme="minorHAnsi" w:hAnsiTheme="minorHAnsi" w:cs="Arial"/>
                <w:b/>
                <w:bCs/>
                <w:rPrChange w:id="72" w:author="Bradley Law" w:date="2025-07-14T20:42:00Z" w16du:dateUtc="2025-07-15T00:42:00Z">
                  <w:rPr>
                    <w:rFonts w:ascii="Arial" w:hAnsi="Arial" w:cs="Arial"/>
                    <w:b/>
                    <w:bCs/>
                    <w:sz w:val="18"/>
                    <w:szCs w:val="18"/>
                  </w:rPr>
                </w:rPrChange>
              </w:rPr>
            </w:pPr>
          </w:p>
        </w:tc>
        <w:tc>
          <w:tcPr>
            <w:tcW w:w="990" w:type="dxa"/>
            <w:tcPrChange w:id="73" w:author="Bradley Law" w:date="2025-07-14T20:41:00Z" w16du:dateUtc="2025-07-15T00:41:00Z">
              <w:tcPr>
                <w:tcW w:w="555" w:type="dxa"/>
              </w:tcPr>
            </w:tcPrChange>
          </w:tcPr>
          <w:p w14:paraId="43BC6AE9" w14:textId="60845D68" w:rsidR="00580253" w:rsidRPr="00F26E03" w:rsidRDefault="00580253">
            <w:pPr>
              <w:kinsoku w:val="0"/>
              <w:overflowPunct w:val="0"/>
              <w:autoSpaceDE w:val="0"/>
              <w:autoSpaceDN w:val="0"/>
              <w:adjustRightInd w:val="0"/>
              <w:spacing w:after="0" w:line="228" w:lineRule="auto"/>
              <w:ind w:left="-119" w:right="121" w:firstLine="30"/>
              <w:rPr>
                <w:rFonts w:asciiTheme="minorHAnsi" w:hAnsiTheme="minorHAnsi" w:cs="Arial"/>
                <w:b/>
                <w:bCs/>
                <w:sz w:val="12"/>
                <w:szCs w:val="12"/>
                <w:rPrChange w:id="74" w:author="Bradley Law" w:date="2025-07-14T16:45:00Z" w16du:dateUtc="2025-07-14T20:45:00Z">
                  <w:rPr>
                    <w:rFonts w:ascii="Arial" w:hAnsi="Arial" w:cs="Arial"/>
                    <w:b/>
                    <w:bCs/>
                    <w:sz w:val="14"/>
                    <w:szCs w:val="14"/>
                  </w:rPr>
                </w:rPrChange>
              </w:rPr>
              <w:pPrChange w:id="75" w:author="Bradley Law" w:date="2025-07-14T16:45:00Z" w16du:dateUtc="2025-07-14T20:45:00Z">
                <w:pPr>
                  <w:framePr w:hSpace="180" w:wrap="around" w:vAnchor="text" w:hAnchor="text" w:y="1"/>
                  <w:kinsoku w:val="0"/>
                  <w:overflowPunct w:val="0"/>
                  <w:autoSpaceDE w:val="0"/>
                  <w:autoSpaceDN w:val="0"/>
                  <w:adjustRightInd w:val="0"/>
                  <w:spacing w:after="0" w:line="228" w:lineRule="auto"/>
                  <w:ind w:left="-33" w:right="121"/>
                  <w:suppressOverlap/>
                </w:pPr>
              </w:pPrChange>
            </w:pPr>
            <w:r w:rsidRPr="00F26E03">
              <w:rPr>
                <w:rFonts w:asciiTheme="minorHAnsi" w:hAnsiTheme="minorHAnsi" w:cs="Arial"/>
                <w:spacing w:val="-4"/>
                <w:sz w:val="12"/>
                <w:szCs w:val="12"/>
                <w:rPrChange w:id="76" w:author="Bradley Law" w:date="2025-07-14T16:45:00Z" w16du:dateUtc="2025-07-14T20:45:00Z">
                  <w:rPr>
                    <w:rFonts w:ascii="Arial" w:hAnsi="Arial" w:cs="Arial"/>
                    <w:spacing w:val="-4"/>
                    <w:sz w:val="14"/>
                    <w:szCs w:val="14"/>
                  </w:rPr>
                </w:rPrChange>
              </w:rPr>
              <w:t>6-7  mins</w:t>
            </w:r>
          </w:p>
        </w:tc>
      </w:tr>
      <w:tr w:rsidR="00580253" w:rsidRPr="001856CA" w14:paraId="4BEA4CED" w14:textId="77777777" w:rsidTr="00580253">
        <w:trPr>
          <w:trPrChange w:id="77" w:author="Bradley Law" w:date="2025-07-14T20:41:00Z" w16du:dateUtc="2025-07-15T00:41:00Z">
            <w:trPr>
              <w:gridAfter w:val="0"/>
            </w:trPr>
          </w:trPrChange>
        </w:trPr>
        <w:tc>
          <w:tcPr>
            <w:tcW w:w="378" w:type="dxa"/>
            <w:tcPrChange w:id="78" w:author="Bradley Law" w:date="2025-07-14T20:41:00Z" w16du:dateUtc="2025-07-15T00:41:00Z">
              <w:tcPr>
                <w:tcW w:w="378" w:type="dxa"/>
              </w:tcPr>
            </w:tcPrChange>
          </w:tcPr>
          <w:p w14:paraId="51C3367F" w14:textId="3DABE8FE" w:rsidR="00580253" w:rsidRPr="005136B3" w:rsidRDefault="00580253" w:rsidP="0028217E">
            <w:pPr>
              <w:kinsoku w:val="0"/>
              <w:overflowPunct w:val="0"/>
              <w:autoSpaceDE w:val="0"/>
              <w:autoSpaceDN w:val="0"/>
              <w:adjustRightInd w:val="0"/>
              <w:spacing w:after="0"/>
              <w:rPr>
                <w:rFonts w:asciiTheme="minorHAnsi" w:hAnsiTheme="minorHAnsi" w:cs="Arial"/>
                <w:color w:val="EE0000"/>
                <w:spacing w:val="-4"/>
                <w:sz w:val="18"/>
                <w:szCs w:val="18"/>
                <w:rPrChange w:id="79" w:author="Bradley Law" w:date="2025-07-14T16:40:00Z" w16du:dateUtc="2025-07-14T20:40:00Z">
                  <w:rPr>
                    <w:rFonts w:ascii="Arial" w:hAnsi="Arial" w:cs="Arial"/>
                    <w:color w:val="EE0000"/>
                    <w:spacing w:val="-4"/>
                    <w:sz w:val="18"/>
                    <w:szCs w:val="18"/>
                  </w:rPr>
                </w:rPrChange>
              </w:rPr>
            </w:pPr>
            <w:r w:rsidRPr="005136B3">
              <w:rPr>
                <w:rFonts w:asciiTheme="minorHAnsi" w:hAnsiTheme="minorHAnsi" w:cs="Arial"/>
                <w:color w:val="EE0000"/>
                <w:spacing w:val="-4"/>
                <w:sz w:val="18"/>
                <w:szCs w:val="18"/>
                <w:rPrChange w:id="80" w:author="Bradley Law" w:date="2025-07-14T16:40:00Z" w16du:dateUtc="2025-07-14T20:40:00Z">
                  <w:rPr>
                    <w:rFonts w:ascii="Arial" w:hAnsi="Arial" w:cs="Arial"/>
                    <w:color w:val="EE0000"/>
                    <w:spacing w:val="-4"/>
                    <w:sz w:val="18"/>
                    <w:szCs w:val="18"/>
                  </w:rPr>
                </w:rPrChange>
              </w:rPr>
              <w:t>2</w:t>
            </w:r>
            <w:ins w:id="81" w:author="Bradley Law" w:date="2025-07-14T15:05:00Z" w16du:dateUtc="2025-07-14T19:05:00Z">
              <w:r w:rsidRPr="005136B3">
                <w:rPr>
                  <w:rFonts w:asciiTheme="minorHAnsi" w:hAnsiTheme="minorHAnsi" w:cs="Arial"/>
                  <w:color w:val="EE0000"/>
                  <w:spacing w:val="-4"/>
                  <w:sz w:val="18"/>
                  <w:szCs w:val="18"/>
                </w:rPr>
                <w:t xml:space="preserve"> &amp; 8</w:t>
              </w:r>
            </w:ins>
          </w:p>
        </w:tc>
        <w:tc>
          <w:tcPr>
            <w:tcW w:w="9697" w:type="dxa"/>
            <w:tcPrChange w:id="82" w:author="Bradley Law" w:date="2025-07-14T20:41:00Z" w16du:dateUtc="2025-07-15T00:41:00Z">
              <w:tcPr>
                <w:tcW w:w="6727" w:type="dxa"/>
              </w:tcPr>
            </w:tcPrChange>
          </w:tcPr>
          <w:p w14:paraId="621D77AD" w14:textId="1850651F" w:rsidR="00580253" w:rsidRPr="002903A0" w:rsidRDefault="00580253" w:rsidP="0028217E">
            <w:pPr>
              <w:kinsoku w:val="0"/>
              <w:overflowPunct w:val="0"/>
              <w:autoSpaceDE w:val="0"/>
              <w:autoSpaceDN w:val="0"/>
              <w:adjustRightInd w:val="0"/>
              <w:spacing w:after="0"/>
              <w:rPr>
                <w:rFonts w:asciiTheme="minorHAnsi" w:hAnsiTheme="minorHAnsi" w:cs="Arial"/>
                <w:color w:val="EE0000"/>
                <w:spacing w:val="-4"/>
                <w:rPrChange w:id="83" w:author="Bradley Law" w:date="2025-07-14T20:42:00Z" w16du:dateUtc="2025-07-15T00:42:00Z">
                  <w:rPr>
                    <w:rFonts w:ascii="Arial" w:hAnsi="Arial" w:cs="Arial"/>
                    <w:color w:val="EE0000"/>
                    <w:spacing w:val="-4"/>
                    <w:sz w:val="18"/>
                    <w:szCs w:val="18"/>
                  </w:rPr>
                </w:rPrChange>
              </w:rPr>
            </w:pPr>
            <w:ins w:id="84" w:author="Bradley Law" w:date="2025-07-14T14:03:00Z" w16du:dateUtc="2025-07-14T18:03:00Z">
              <w:r w:rsidRPr="002903A0">
                <w:rPr>
                  <w:rFonts w:asciiTheme="minorHAnsi" w:hAnsiTheme="minorHAnsi" w:cs="Arial"/>
                  <w:color w:val="EE0000"/>
                  <w:spacing w:val="-4"/>
                  <w:rPrChange w:id="85" w:author="Bradley Law" w:date="2025-07-14T20:42:00Z" w16du:dateUtc="2025-07-15T00:42:00Z">
                    <w:rPr>
                      <w:rFonts w:asciiTheme="minorHAnsi" w:hAnsiTheme="minorHAnsi" w:cs="Arial"/>
                      <w:color w:val="EE0000"/>
                      <w:spacing w:val="-4"/>
                      <w:sz w:val="18"/>
                      <w:szCs w:val="18"/>
                    </w:rPr>
                  </w:rPrChange>
                </w:rPr>
                <w:t>CHAT</w:t>
              </w:r>
            </w:ins>
          </w:p>
          <w:p w14:paraId="747E4D68" w14:textId="77777777" w:rsidR="00580253" w:rsidRPr="002903A0" w:rsidRDefault="00580253" w:rsidP="00202B0F">
            <w:pPr>
              <w:pStyle w:val="ListParagraph"/>
              <w:numPr>
                <w:ilvl w:val="0"/>
                <w:numId w:val="21"/>
              </w:numPr>
              <w:kinsoku w:val="0"/>
              <w:overflowPunct w:val="0"/>
              <w:autoSpaceDE w:val="0"/>
              <w:autoSpaceDN w:val="0"/>
              <w:adjustRightInd w:val="0"/>
              <w:rPr>
                <w:ins w:id="86" w:author="Bradley Law" w:date="2025-07-13T22:02:00Z" w16du:dateUtc="2025-07-14T02:02:00Z"/>
                <w:rFonts w:asciiTheme="minorHAnsi" w:hAnsiTheme="minorHAnsi" w:cs="Arial"/>
                <w:spacing w:val="-4"/>
                <w:rPrChange w:id="87" w:author="Bradley Law" w:date="2025-07-14T20:42:00Z" w16du:dateUtc="2025-07-15T00:42:00Z">
                  <w:rPr>
                    <w:ins w:id="88" w:author="Bradley Law" w:date="2025-07-13T22:02:00Z" w16du:dateUtc="2025-07-14T02:02:00Z"/>
                    <w:rFonts w:ascii="Arial" w:hAnsi="Arial" w:cs="Arial"/>
                    <w:spacing w:val="-4"/>
                    <w:sz w:val="18"/>
                    <w:szCs w:val="18"/>
                  </w:rPr>
                </w:rPrChange>
              </w:rPr>
            </w:pPr>
            <w:ins w:id="89" w:author="Bradley Law" w:date="2025-07-13T22:01:00Z" w16du:dateUtc="2025-07-14T02:01:00Z">
              <w:r w:rsidRPr="002903A0">
                <w:rPr>
                  <w:rFonts w:asciiTheme="minorHAnsi" w:hAnsiTheme="minorHAnsi" w:cs="Arial"/>
                  <w:spacing w:val="-4"/>
                  <w:rPrChange w:id="90" w:author="Bradley Law" w:date="2025-07-14T20:42:00Z" w16du:dateUtc="2025-07-15T00:42:00Z">
                    <w:rPr>
                      <w:rFonts w:ascii="Arial" w:hAnsi="Arial" w:cs="Arial"/>
                      <w:spacing w:val="-4"/>
                      <w:sz w:val="18"/>
                      <w:szCs w:val="18"/>
                    </w:rPr>
                  </w:rPrChange>
                </w:rPr>
                <w:t xml:space="preserve">Ensure Luis is logged in: </w:t>
              </w:r>
            </w:ins>
            <w:ins w:id="91" w:author="Bradley Law" w:date="2025-07-13T22:02:00Z" w16du:dateUtc="2025-07-14T02:02:00Z">
              <w:r w:rsidRPr="002903A0">
                <w:rPr>
                  <w:rFonts w:asciiTheme="minorHAnsi" w:eastAsia="Times New Roman" w:hAnsiTheme="minorHAnsi" w:cs="Courier New"/>
                  <w:rPrChange w:id="92" w:author="Bradley Law" w:date="2025-07-14T20:42:00Z" w16du:dateUtc="2025-07-15T00:42:00Z">
                    <w:rPr>
                      <w:rFonts w:ascii="Courier New" w:eastAsia="Times New Roman" w:hAnsi="Courier New" w:cs="Courier New"/>
                      <w:sz w:val="20"/>
                      <w:szCs w:val="20"/>
                    </w:rPr>
                  </w:rPrChange>
                </w:rPr>
                <w:t xml:space="preserve"> </w:t>
              </w:r>
              <w:r w:rsidRPr="002903A0">
                <w:rPr>
                  <w:rFonts w:asciiTheme="minorHAnsi" w:hAnsiTheme="minorHAnsi" w:cs="Arial"/>
                  <w:spacing w:val="-4"/>
                  <w:rPrChange w:id="93" w:author="Bradley Law" w:date="2025-07-14T20:42:00Z" w16du:dateUtc="2025-07-15T00:42:00Z">
                    <w:rPr>
                      <w:rFonts w:ascii="Arial" w:hAnsi="Arial" w:cs="Arial"/>
                      <w:spacing w:val="-4"/>
                      <w:sz w:val="18"/>
                      <w:szCs w:val="18"/>
                    </w:rPr>
                  </w:rPrChange>
                </w:rPr>
                <w:fldChar w:fldCharType="begin"/>
              </w:r>
              <w:r w:rsidRPr="002903A0">
                <w:rPr>
                  <w:rFonts w:asciiTheme="minorHAnsi" w:hAnsiTheme="minorHAnsi" w:cs="Arial"/>
                  <w:spacing w:val="-4"/>
                  <w:rPrChange w:id="94" w:author="Bradley Law" w:date="2025-07-14T20:42:00Z" w16du:dateUtc="2025-07-15T00:42:00Z">
                    <w:rPr>
                      <w:rFonts w:ascii="Arial" w:hAnsi="Arial" w:cs="Arial"/>
                      <w:spacing w:val="-4"/>
                      <w:sz w:val="18"/>
                      <w:szCs w:val="18"/>
                    </w:rPr>
                  </w:rPrChange>
                </w:rPr>
                <w:instrText>HYPERLINK "mailto:</w:instrText>
              </w:r>
            </w:ins>
            <w:ins w:id="95" w:author="Bradley Law" w:date="2025-07-13T22:02:00Z">
              <w:r w:rsidRPr="002903A0">
                <w:rPr>
                  <w:rFonts w:asciiTheme="minorHAnsi" w:hAnsiTheme="minorHAnsi" w:cs="Arial"/>
                  <w:spacing w:val="-4"/>
                  <w:rPrChange w:id="96" w:author="Bradley Law" w:date="2025-07-14T20:42:00Z" w16du:dateUtc="2025-07-15T00:42:00Z">
                    <w:rPr>
                      <w:rFonts w:ascii="Arial" w:hAnsi="Arial" w:cs="Arial"/>
                      <w:spacing w:val="-4"/>
                      <w:sz w:val="18"/>
                      <w:szCs w:val="18"/>
                    </w:rPr>
                  </w:rPrChange>
                </w:rPr>
                <w:instrText>luis.navarro@emaildemo.com</w:instrText>
              </w:r>
            </w:ins>
            <w:ins w:id="97" w:author="Bradley Law" w:date="2025-07-13T22:02:00Z" w16du:dateUtc="2025-07-14T02:02:00Z">
              <w:r w:rsidRPr="002903A0">
                <w:rPr>
                  <w:rFonts w:asciiTheme="minorHAnsi" w:hAnsiTheme="minorHAnsi" w:cs="Arial"/>
                  <w:spacing w:val="-4"/>
                  <w:rPrChange w:id="98" w:author="Bradley Law" w:date="2025-07-14T20:42:00Z" w16du:dateUtc="2025-07-15T00:42:00Z">
                    <w:rPr>
                      <w:rFonts w:ascii="Arial" w:hAnsi="Arial" w:cs="Arial"/>
                      <w:spacing w:val="-4"/>
                      <w:sz w:val="18"/>
                      <w:szCs w:val="18"/>
                    </w:rPr>
                  </w:rPrChange>
                </w:rPr>
                <w:instrText>"</w:instrText>
              </w:r>
              <w:r w:rsidRPr="002903A0">
                <w:rPr>
                  <w:rFonts w:asciiTheme="minorHAnsi" w:hAnsiTheme="minorHAnsi" w:cs="Arial"/>
                  <w:spacing w:val="-4"/>
                  <w:rPrChange w:id="99" w:author="Bradley Law" w:date="2025-07-14T20:42:00Z" w16du:dateUtc="2025-07-15T00:42:00Z">
                    <w:rPr>
                      <w:rFonts w:asciiTheme="minorHAnsi" w:hAnsiTheme="minorHAnsi" w:cs="Arial"/>
                      <w:spacing w:val="-4"/>
                      <w:sz w:val="18"/>
                      <w:szCs w:val="18"/>
                    </w:rPr>
                  </w:rPrChange>
                </w:rPr>
              </w:r>
              <w:r w:rsidRPr="002903A0">
                <w:rPr>
                  <w:rFonts w:asciiTheme="minorHAnsi" w:hAnsiTheme="minorHAnsi" w:cs="Arial"/>
                  <w:spacing w:val="-4"/>
                  <w:rPrChange w:id="100" w:author="Bradley Law" w:date="2025-07-14T20:42:00Z" w16du:dateUtc="2025-07-15T00:42:00Z">
                    <w:rPr>
                      <w:rFonts w:ascii="Arial" w:hAnsi="Arial" w:cs="Arial"/>
                      <w:spacing w:val="-4"/>
                      <w:sz w:val="18"/>
                      <w:szCs w:val="18"/>
                    </w:rPr>
                  </w:rPrChange>
                </w:rPr>
                <w:fldChar w:fldCharType="separate"/>
              </w:r>
            </w:ins>
            <w:ins w:id="101" w:author="Bradley Law" w:date="2025-07-13T22:02:00Z">
              <w:r w:rsidRPr="002903A0">
                <w:rPr>
                  <w:rStyle w:val="Hyperlink"/>
                  <w:rFonts w:asciiTheme="minorHAnsi" w:hAnsiTheme="minorHAnsi" w:cs="Arial"/>
                  <w:spacing w:val="-4"/>
                  <w:rPrChange w:id="102" w:author="Bradley Law" w:date="2025-07-14T20:42:00Z" w16du:dateUtc="2025-07-15T00:42:00Z">
                    <w:rPr>
                      <w:rStyle w:val="Hyperlink"/>
                      <w:rFonts w:ascii="Arial" w:hAnsi="Arial" w:cs="Arial"/>
                      <w:spacing w:val="-4"/>
                      <w:sz w:val="18"/>
                      <w:szCs w:val="18"/>
                    </w:rPr>
                  </w:rPrChange>
                </w:rPr>
                <w:t>luis.navarro@emaildemo.com</w:t>
              </w:r>
            </w:ins>
            <w:ins w:id="103" w:author="Bradley Law" w:date="2025-07-13T22:02:00Z" w16du:dateUtc="2025-07-14T02:02:00Z">
              <w:r w:rsidRPr="002903A0">
                <w:rPr>
                  <w:rFonts w:asciiTheme="minorHAnsi" w:hAnsiTheme="minorHAnsi" w:cs="Arial"/>
                  <w:spacing w:val="-4"/>
                  <w:rPrChange w:id="104" w:author="Bradley Law" w:date="2025-07-14T20:42:00Z" w16du:dateUtc="2025-07-15T00:42:00Z">
                    <w:rPr>
                      <w:rFonts w:ascii="Arial" w:hAnsi="Arial" w:cs="Arial"/>
                      <w:spacing w:val="-4"/>
                      <w:sz w:val="18"/>
                      <w:szCs w:val="18"/>
                    </w:rPr>
                  </w:rPrChange>
                </w:rPr>
                <w:fldChar w:fldCharType="end"/>
              </w:r>
              <w:r w:rsidRPr="002903A0">
                <w:rPr>
                  <w:rFonts w:asciiTheme="minorHAnsi" w:hAnsiTheme="minorHAnsi" w:cs="Arial"/>
                  <w:spacing w:val="-4"/>
                  <w:rPrChange w:id="105" w:author="Bradley Law" w:date="2025-07-14T20:42:00Z" w16du:dateUtc="2025-07-15T00:42:00Z">
                    <w:rPr>
                      <w:rFonts w:ascii="Arial" w:hAnsi="Arial" w:cs="Arial"/>
                      <w:spacing w:val="-4"/>
                      <w:sz w:val="18"/>
                      <w:szCs w:val="18"/>
                    </w:rPr>
                  </w:rPrChange>
                </w:rPr>
                <w:t xml:space="preserve">: </w:t>
              </w:r>
            </w:ins>
          </w:p>
          <w:p w14:paraId="3372BA6F" w14:textId="12A19312" w:rsidR="00580253" w:rsidRPr="002903A0" w:rsidRDefault="00580253">
            <w:pPr>
              <w:pStyle w:val="ListParagraph"/>
              <w:numPr>
                <w:ilvl w:val="0"/>
                <w:numId w:val="21"/>
              </w:numPr>
              <w:kinsoku w:val="0"/>
              <w:overflowPunct w:val="0"/>
              <w:autoSpaceDE w:val="0"/>
              <w:autoSpaceDN w:val="0"/>
              <w:adjustRightInd w:val="0"/>
              <w:rPr>
                <w:ins w:id="106" w:author="Bradley Law" w:date="2025-07-13T22:01:00Z" w16du:dateUtc="2025-07-14T02:01:00Z"/>
                <w:rFonts w:asciiTheme="minorHAnsi" w:hAnsiTheme="minorHAnsi" w:cs="Arial"/>
                <w:spacing w:val="-4"/>
                <w:rPrChange w:id="107" w:author="Bradley Law" w:date="2025-07-14T20:42:00Z" w16du:dateUtc="2025-07-15T00:42:00Z">
                  <w:rPr>
                    <w:ins w:id="108" w:author="Bradley Law" w:date="2025-07-13T22:01:00Z" w16du:dateUtc="2025-07-14T02:01:00Z"/>
                  </w:rPr>
                </w:rPrChange>
              </w:rPr>
              <w:pPrChange w:id="109" w:author="Bradley Law" w:date="2025-07-13T22:02:00Z" w16du:dateUtc="2025-07-14T02:02:00Z">
                <w:pPr>
                  <w:pStyle w:val="ListParagraph"/>
                  <w:framePr w:hSpace="180" w:wrap="around" w:vAnchor="text" w:hAnchor="text" w:y="1"/>
                  <w:numPr>
                    <w:numId w:val="21"/>
                  </w:numPr>
                  <w:kinsoku w:val="0"/>
                  <w:overflowPunct w:val="0"/>
                  <w:autoSpaceDE w:val="0"/>
                  <w:autoSpaceDN w:val="0"/>
                  <w:adjustRightInd w:val="0"/>
                  <w:spacing w:after="0"/>
                  <w:ind w:left="540" w:hanging="360"/>
                  <w:suppressOverlap/>
                </w:pPr>
              </w:pPrChange>
            </w:pPr>
            <w:ins w:id="110" w:author="Bradley Law" w:date="2025-07-13T22:02:00Z" w16du:dateUtc="2025-07-14T02:02:00Z">
              <w:r w:rsidRPr="002903A0">
                <w:rPr>
                  <w:rFonts w:asciiTheme="minorHAnsi" w:hAnsiTheme="minorHAnsi" w:cs="Arial"/>
                  <w:spacing w:val="-4"/>
                  <w:rPrChange w:id="111" w:author="Bradley Law" w:date="2025-07-14T20:42:00Z" w16du:dateUtc="2025-07-15T00:42:00Z">
                    <w:rPr>
                      <w:rFonts w:ascii="Arial" w:hAnsi="Arial" w:cs="Arial"/>
                      <w:spacing w:val="-4"/>
                      <w:sz w:val="18"/>
                      <w:szCs w:val="18"/>
                    </w:rPr>
                  </w:rPrChange>
                </w:rPr>
                <w:t xml:space="preserve">P: </w:t>
              </w:r>
            </w:ins>
            <w:ins w:id="112" w:author="Bradley Law" w:date="2025-07-13T22:02:00Z">
              <w:r w:rsidRPr="002903A0">
                <w:rPr>
                  <w:rFonts w:asciiTheme="minorHAnsi" w:hAnsiTheme="minorHAnsi" w:cs="Arial"/>
                  <w:spacing w:val="-4"/>
                  <w:rPrChange w:id="113" w:author="Bradley Law" w:date="2025-07-14T20:42:00Z" w16du:dateUtc="2025-07-15T00:42:00Z">
                    <w:rPr/>
                  </w:rPrChange>
                </w:rPr>
                <w:t>Fg1PGOXv!LN</w:t>
              </w:r>
            </w:ins>
          </w:p>
          <w:p w14:paraId="1F850609" w14:textId="5E3E379D" w:rsidR="00580253" w:rsidRPr="002903A0" w:rsidRDefault="00580253" w:rsidP="0028217E">
            <w:pPr>
              <w:pStyle w:val="ListParagraph"/>
              <w:numPr>
                <w:ilvl w:val="0"/>
                <w:numId w:val="21"/>
              </w:numPr>
              <w:kinsoku w:val="0"/>
              <w:overflowPunct w:val="0"/>
              <w:autoSpaceDE w:val="0"/>
              <w:autoSpaceDN w:val="0"/>
              <w:adjustRightInd w:val="0"/>
              <w:spacing w:after="0"/>
              <w:rPr>
                <w:rFonts w:asciiTheme="minorHAnsi" w:hAnsiTheme="minorHAnsi" w:cs="Arial"/>
                <w:spacing w:val="-4"/>
                <w:rPrChange w:id="114" w:author="Bradley Law" w:date="2025-07-14T20:42:00Z" w16du:dateUtc="2025-07-15T00:42:00Z">
                  <w:rPr>
                    <w:rFonts w:ascii="Arial" w:hAnsi="Arial" w:cs="Arial"/>
                    <w:spacing w:val="-4"/>
                    <w:sz w:val="18"/>
                    <w:szCs w:val="18"/>
                  </w:rPr>
                </w:rPrChange>
              </w:rPr>
            </w:pPr>
            <w:r w:rsidRPr="002903A0">
              <w:rPr>
                <w:rFonts w:asciiTheme="minorHAnsi" w:hAnsiTheme="minorHAnsi" w:cs="Arial"/>
                <w:spacing w:val="-4"/>
                <w:rPrChange w:id="115" w:author="Bradley Law" w:date="2025-07-14T20:42:00Z" w16du:dateUtc="2025-07-15T00:42:00Z">
                  <w:rPr>
                    <w:rFonts w:ascii="Arial" w:hAnsi="Arial" w:cs="Arial"/>
                    <w:spacing w:val="-4"/>
                    <w:sz w:val="18"/>
                    <w:szCs w:val="18"/>
                  </w:rPr>
                </w:rPrChange>
              </w:rPr>
              <w:t>Lu</w:t>
            </w:r>
            <w:ins w:id="116" w:author="Bradley Law" w:date="2025-07-13T22:03:00Z" w16du:dateUtc="2025-07-14T02:03:00Z">
              <w:r w:rsidRPr="002903A0">
                <w:rPr>
                  <w:rFonts w:asciiTheme="minorHAnsi" w:hAnsiTheme="minorHAnsi" w:cs="Arial"/>
                  <w:spacing w:val="-4"/>
                  <w:rPrChange w:id="117" w:author="Bradley Law" w:date="2025-07-14T20:42:00Z" w16du:dateUtc="2025-07-15T00:42:00Z">
                    <w:rPr>
                      <w:rFonts w:ascii="Arial" w:hAnsi="Arial" w:cs="Arial"/>
                      <w:spacing w:val="-4"/>
                      <w:sz w:val="18"/>
                      <w:szCs w:val="18"/>
                    </w:rPr>
                  </w:rPrChange>
                </w:rPr>
                <w:t>i</w:t>
              </w:r>
            </w:ins>
            <w:del w:id="118" w:author="Bradley Law" w:date="2025-07-13T22:02:00Z" w16du:dateUtc="2025-07-14T02:02:00Z">
              <w:r w:rsidRPr="002903A0" w:rsidDel="007D3718">
                <w:rPr>
                  <w:rFonts w:asciiTheme="minorHAnsi" w:hAnsiTheme="minorHAnsi" w:cs="Arial"/>
                  <w:spacing w:val="-4"/>
                  <w:rPrChange w:id="119" w:author="Bradley Law" w:date="2025-07-14T20:42:00Z" w16du:dateUtc="2025-07-15T00:42:00Z">
                    <w:rPr>
                      <w:rFonts w:ascii="Arial" w:hAnsi="Arial" w:cs="Arial"/>
                      <w:spacing w:val="-4"/>
                      <w:sz w:val="18"/>
                      <w:szCs w:val="18"/>
                    </w:rPr>
                  </w:rPrChange>
                </w:rPr>
                <w:delText>i</w:delText>
              </w:r>
            </w:del>
            <w:r w:rsidRPr="002903A0">
              <w:rPr>
                <w:rFonts w:asciiTheme="minorHAnsi" w:hAnsiTheme="minorHAnsi" w:cs="Arial"/>
                <w:spacing w:val="-4"/>
                <w:rPrChange w:id="120" w:author="Bradley Law" w:date="2025-07-14T20:42:00Z" w16du:dateUtc="2025-07-15T00:42:00Z">
                  <w:rPr>
                    <w:rFonts w:ascii="Arial" w:hAnsi="Arial" w:cs="Arial"/>
                    <w:spacing w:val="-4"/>
                    <w:sz w:val="18"/>
                    <w:szCs w:val="18"/>
                  </w:rPr>
                </w:rPrChange>
              </w:rPr>
              <w:t>s open chat</w:t>
            </w:r>
            <w:r w:rsidRPr="002903A0">
              <w:rPr>
                <w:rFonts w:asciiTheme="minorHAnsi" w:hAnsiTheme="minorHAnsi" w:cs="Arial"/>
                <w:color w:val="EE0000"/>
                <w:spacing w:val="-4"/>
                <w:rPrChange w:id="121" w:author="Bradley Law" w:date="2025-07-14T20:42:00Z" w16du:dateUtc="2025-07-15T00:42:00Z">
                  <w:rPr>
                    <w:rFonts w:ascii="Arial" w:hAnsi="Arial" w:cs="Arial"/>
                    <w:color w:val="EE0000"/>
                    <w:spacing w:val="-4"/>
                    <w:sz w:val="18"/>
                    <w:szCs w:val="18"/>
                  </w:rPr>
                </w:rPrChange>
              </w:rPr>
              <w:t xml:space="preserve">: </w:t>
            </w:r>
            <w:r w:rsidRPr="002903A0">
              <w:rPr>
                <w:rFonts w:asciiTheme="minorHAnsi" w:hAnsiTheme="minorHAnsi"/>
                <w:rPrChange w:id="122" w:author="Bradley Law" w:date="2025-07-14T20:42:00Z" w16du:dateUtc="2025-07-15T00:42:00Z">
                  <w:rPr>
                    <w:sz w:val="24"/>
                  </w:rPr>
                </w:rPrChange>
              </w:rPr>
              <w:fldChar w:fldCharType="begin"/>
            </w:r>
            <w:r w:rsidRPr="002903A0">
              <w:rPr>
                <w:rFonts w:asciiTheme="minorHAnsi" w:hAnsiTheme="minorHAnsi"/>
                <w:rPrChange w:id="123" w:author="Bradley Law" w:date="2025-07-14T20:42:00Z" w16du:dateUtc="2025-07-15T00:42:00Z">
                  <w:rPr/>
                </w:rPrChange>
              </w:rPr>
              <w:instrText>HYPERLINK "https://cmsngd.powerappsportals.com/"</w:instrText>
            </w:r>
            <w:r w:rsidRPr="002903A0">
              <w:rPr>
                <w:rFonts w:asciiTheme="minorHAnsi" w:hAnsiTheme="minorHAnsi"/>
                <w:rPrChange w:id="124" w:author="Bradley Law" w:date="2025-07-14T20:42:00Z" w16du:dateUtc="2025-07-15T00:42:00Z">
                  <w:rPr>
                    <w:rFonts w:asciiTheme="minorHAnsi" w:hAnsiTheme="minorHAnsi"/>
                    <w:sz w:val="18"/>
                    <w:szCs w:val="18"/>
                  </w:rPr>
                </w:rPrChange>
              </w:rPr>
            </w:r>
            <w:r w:rsidRPr="002903A0">
              <w:rPr>
                <w:rFonts w:asciiTheme="minorHAnsi" w:hAnsiTheme="minorHAnsi"/>
                <w:rPrChange w:id="125" w:author="Bradley Law" w:date="2025-07-14T20:42:00Z" w16du:dateUtc="2025-07-15T00:42:00Z">
                  <w:rPr/>
                </w:rPrChange>
              </w:rPr>
              <w:fldChar w:fldCharType="separate"/>
            </w:r>
            <w:r w:rsidRPr="002903A0">
              <w:rPr>
                <w:rStyle w:val="Hyperlink"/>
                <w:rFonts w:asciiTheme="minorHAnsi" w:hAnsiTheme="minorHAnsi" w:cs="Arial"/>
                <w:spacing w:val="-4"/>
                <w:rPrChange w:id="126" w:author="Bradley Law" w:date="2025-07-14T20:42:00Z" w16du:dateUtc="2025-07-15T00:42:00Z">
                  <w:rPr>
                    <w:rStyle w:val="Hyperlink"/>
                    <w:rFonts w:ascii="Arial" w:hAnsi="Arial" w:cs="Arial"/>
                    <w:spacing w:val="-4"/>
                    <w:sz w:val="18"/>
                    <w:szCs w:val="18"/>
                  </w:rPr>
                </w:rPrChange>
              </w:rPr>
              <w:t>Home  · Customer Self-Service</w:t>
            </w:r>
            <w:r w:rsidRPr="002903A0">
              <w:rPr>
                <w:rFonts w:asciiTheme="minorHAnsi" w:hAnsiTheme="minorHAnsi"/>
                <w:rPrChange w:id="127" w:author="Bradley Law" w:date="2025-07-14T20:42:00Z" w16du:dateUtc="2025-07-15T00:42:00Z">
                  <w:rPr/>
                </w:rPrChange>
              </w:rPr>
              <w:fldChar w:fldCharType="end"/>
            </w:r>
            <w:r w:rsidRPr="002903A0">
              <w:rPr>
                <w:rFonts w:asciiTheme="minorHAnsi" w:hAnsiTheme="minorHAnsi" w:cs="Arial"/>
                <w:color w:val="EE0000"/>
                <w:spacing w:val="-4"/>
                <w:rPrChange w:id="128" w:author="Bradley Law" w:date="2025-07-14T20:42:00Z" w16du:dateUtc="2025-07-15T00:42:00Z">
                  <w:rPr>
                    <w:rFonts w:ascii="Arial" w:hAnsi="Arial" w:cs="Arial"/>
                    <w:color w:val="EE0000"/>
                    <w:spacing w:val="-4"/>
                    <w:sz w:val="18"/>
                    <w:szCs w:val="18"/>
                  </w:rPr>
                </w:rPrChange>
              </w:rPr>
              <w:t xml:space="preserve"> and </w:t>
            </w:r>
            <w:del w:id="129" w:author="Bradley Law" w:date="2025-07-12T14:19:00Z" w16du:dateUtc="2025-07-12T18:19:00Z">
              <w:r w:rsidRPr="002903A0">
                <w:rPr>
                  <w:rFonts w:asciiTheme="minorHAnsi" w:hAnsiTheme="minorHAnsi" w:cs="Arial"/>
                  <w:color w:val="EE0000"/>
                  <w:spacing w:val="-4"/>
                  <w:rPrChange w:id="130" w:author="Bradley Law" w:date="2025-07-14T20:42:00Z" w16du:dateUtc="2025-07-15T00:42:00Z">
                    <w:rPr>
                      <w:rFonts w:ascii="Arial" w:hAnsi="Arial" w:cs="Arial"/>
                      <w:color w:val="EE0000"/>
                      <w:spacing w:val="-4"/>
                      <w:sz w:val="18"/>
                      <w:szCs w:val="18"/>
                    </w:rPr>
                  </w:rPrChange>
                </w:rPr>
                <w:delText>Accepts</w:delText>
              </w:r>
            </w:del>
            <w:ins w:id="131" w:author="Bradley Law" w:date="2025-07-12T14:19:00Z" w16du:dateUtc="2025-07-12T18:19:00Z">
              <w:r w:rsidRPr="002903A0">
                <w:rPr>
                  <w:rFonts w:asciiTheme="minorHAnsi" w:hAnsiTheme="minorHAnsi" w:cs="Arial"/>
                  <w:color w:val="EE0000"/>
                  <w:spacing w:val="-4"/>
                  <w:rPrChange w:id="132" w:author="Bradley Law" w:date="2025-07-14T20:42:00Z" w16du:dateUtc="2025-07-15T00:42:00Z">
                    <w:rPr>
                      <w:rFonts w:ascii="Arial" w:hAnsi="Arial" w:cs="Arial"/>
                      <w:color w:val="EE0000"/>
                      <w:spacing w:val="-4"/>
                      <w:sz w:val="18"/>
                      <w:szCs w:val="18"/>
                    </w:rPr>
                  </w:rPrChange>
                </w:rPr>
                <w:t>accepts</w:t>
              </w:r>
            </w:ins>
            <w:r w:rsidRPr="002903A0">
              <w:rPr>
                <w:rFonts w:asciiTheme="minorHAnsi" w:hAnsiTheme="minorHAnsi" w:cs="Arial"/>
                <w:color w:val="EE0000"/>
                <w:spacing w:val="-4"/>
                <w:rPrChange w:id="133" w:author="Bradley Law" w:date="2025-07-14T20:42:00Z" w16du:dateUtc="2025-07-15T00:42:00Z">
                  <w:rPr>
                    <w:rFonts w:ascii="Arial" w:hAnsi="Arial" w:cs="Arial"/>
                    <w:color w:val="EE0000"/>
                    <w:spacing w:val="-4"/>
                    <w:sz w:val="18"/>
                    <w:szCs w:val="18"/>
                  </w:rPr>
                </w:rPrChange>
              </w:rPr>
              <w:t xml:space="preserve"> the disclosure.</w:t>
            </w:r>
            <w:r w:rsidRPr="002903A0">
              <w:rPr>
                <w:rFonts w:asciiTheme="minorHAnsi" w:hAnsiTheme="minorHAnsi" w:cs="Arial"/>
                <w:spacing w:val="-4"/>
                <w:rPrChange w:id="134" w:author="Bradley Law" w:date="2025-07-14T20:42:00Z" w16du:dateUtc="2025-07-15T00:42:00Z">
                  <w:rPr>
                    <w:rFonts w:ascii="Arial" w:hAnsi="Arial" w:cs="Arial"/>
                    <w:spacing w:val="-4"/>
                    <w:sz w:val="18"/>
                    <w:szCs w:val="18"/>
                  </w:rPr>
                </w:rPrChange>
              </w:rPr>
              <w:t xml:space="preserve"> </w:t>
            </w:r>
          </w:p>
          <w:p w14:paraId="4D45471C" w14:textId="77777777" w:rsidR="00580253" w:rsidRPr="002903A0" w:rsidRDefault="00580253" w:rsidP="0028217E">
            <w:pPr>
              <w:pStyle w:val="ListParagraph"/>
              <w:numPr>
                <w:ilvl w:val="0"/>
                <w:numId w:val="21"/>
              </w:numPr>
              <w:kinsoku w:val="0"/>
              <w:overflowPunct w:val="0"/>
              <w:autoSpaceDE w:val="0"/>
              <w:autoSpaceDN w:val="0"/>
              <w:adjustRightInd w:val="0"/>
              <w:spacing w:after="0"/>
              <w:rPr>
                <w:rFonts w:asciiTheme="minorHAnsi" w:hAnsiTheme="minorHAnsi" w:cs="Arial"/>
                <w:spacing w:val="-4"/>
                <w:rPrChange w:id="135" w:author="Bradley Law" w:date="2025-07-14T20:42:00Z" w16du:dateUtc="2025-07-15T00:42:00Z">
                  <w:rPr>
                    <w:rFonts w:ascii="Arial" w:hAnsi="Arial" w:cs="Arial"/>
                    <w:spacing w:val="-4"/>
                    <w:sz w:val="18"/>
                    <w:szCs w:val="18"/>
                  </w:rPr>
                </w:rPrChange>
              </w:rPr>
            </w:pPr>
            <w:r w:rsidRPr="002903A0">
              <w:rPr>
                <w:rFonts w:asciiTheme="minorHAnsi" w:hAnsiTheme="minorHAnsi" w:cs="Arial"/>
                <w:spacing w:val="-4"/>
                <w:rPrChange w:id="136" w:author="Bradley Law" w:date="2025-07-14T20:42:00Z" w16du:dateUtc="2025-07-15T00:42:00Z">
                  <w:rPr>
                    <w:rFonts w:ascii="Arial" w:hAnsi="Arial" w:cs="Arial"/>
                    <w:spacing w:val="-4"/>
                    <w:sz w:val="18"/>
                    <w:szCs w:val="18"/>
                  </w:rPr>
                </w:rPrChange>
              </w:rPr>
              <w:t>Brad: Explain disclosure &gt; Submit</w:t>
            </w:r>
          </w:p>
          <w:p w14:paraId="75C5CDB8" w14:textId="77777777" w:rsidR="00580253" w:rsidRPr="002903A0" w:rsidRDefault="00580253" w:rsidP="0028217E">
            <w:pPr>
              <w:pStyle w:val="ListParagraph"/>
              <w:numPr>
                <w:ilvl w:val="0"/>
                <w:numId w:val="21"/>
              </w:numPr>
              <w:kinsoku w:val="0"/>
              <w:overflowPunct w:val="0"/>
              <w:autoSpaceDE w:val="0"/>
              <w:autoSpaceDN w:val="0"/>
              <w:adjustRightInd w:val="0"/>
              <w:spacing w:after="0"/>
              <w:rPr>
                <w:rFonts w:asciiTheme="minorHAnsi" w:hAnsiTheme="minorHAnsi" w:cs="Arial"/>
                <w:spacing w:val="-4"/>
                <w:rPrChange w:id="137" w:author="Bradley Law" w:date="2025-07-14T20:42:00Z" w16du:dateUtc="2025-07-15T00:42:00Z">
                  <w:rPr>
                    <w:rFonts w:ascii="Arial" w:hAnsi="Arial" w:cs="Arial"/>
                    <w:spacing w:val="-4"/>
                    <w:sz w:val="18"/>
                    <w:szCs w:val="18"/>
                  </w:rPr>
                </w:rPrChange>
              </w:rPr>
            </w:pPr>
            <w:r w:rsidRPr="002903A0">
              <w:rPr>
                <w:rFonts w:asciiTheme="minorHAnsi" w:hAnsiTheme="minorHAnsi" w:cs="Arial"/>
                <w:b/>
                <w:bCs/>
                <w:spacing w:val="-4"/>
                <w:rPrChange w:id="138" w:author="Bradley Law" w:date="2025-07-14T20:42:00Z" w16du:dateUtc="2025-07-15T00:42:00Z">
                  <w:rPr>
                    <w:rFonts w:ascii="Arial" w:hAnsi="Arial" w:cs="Arial"/>
                    <w:b/>
                    <w:bCs/>
                    <w:spacing w:val="-4"/>
                    <w:sz w:val="18"/>
                    <w:szCs w:val="18"/>
                  </w:rPr>
                </w:rPrChange>
              </w:rPr>
              <w:t>BOT</w:t>
            </w:r>
            <w:r w:rsidRPr="002903A0">
              <w:rPr>
                <w:rFonts w:asciiTheme="minorHAnsi" w:hAnsiTheme="minorHAnsi" w:cs="Arial"/>
                <w:spacing w:val="-4"/>
                <w:rPrChange w:id="139" w:author="Bradley Law" w:date="2025-07-14T20:42:00Z" w16du:dateUtc="2025-07-15T00:42:00Z">
                  <w:rPr>
                    <w:rFonts w:ascii="Arial" w:hAnsi="Arial" w:cs="Arial"/>
                    <w:spacing w:val="-4"/>
                    <w:sz w:val="18"/>
                    <w:szCs w:val="18"/>
                  </w:rPr>
                </w:rPrChange>
              </w:rPr>
              <w:t>: [Opening conversation]</w:t>
            </w:r>
          </w:p>
          <w:p w14:paraId="4071EFCC" w14:textId="77777777" w:rsidR="00580253" w:rsidRPr="002903A0" w:rsidRDefault="00580253" w:rsidP="0028217E">
            <w:pPr>
              <w:pStyle w:val="ListParagraph"/>
              <w:numPr>
                <w:ilvl w:val="0"/>
                <w:numId w:val="21"/>
              </w:numPr>
              <w:kinsoku w:val="0"/>
              <w:overflowPunct w:val="0"/>
              <w:autoSpaceDE w:val="0"/>
              <w:autoSpaceDN w:val="0"/>
              <w:adjustRightInd w:val="0"/>
              <w:spacing w:after="0"/>
              <w:rPr>
                <w:rFonts w:asciiTheme="minorHAnsi" w:hAnsiTheme="minorHAnsi" w:cs="Arial"/>
                <w:color w:val="215E99" w:themeColor="text2" w:themeTint="BF"/>
                <w:spacing w:val="-4"/>
                <w:rPrChange w:id="140" w:author="Bradley Law" w:date="2025-07-14T20:42:00Z" w16du:dateUtc="2025-07-15T00:42:00Z">
                  <w:rPr>
                    <w:rFonts w:ascii="Arial" w:hAnsi="Arial" w:cs="Arial"/>
                    <w:color w:val="EE0000"/>
                    <w:spacing w:val="-4"/>
                    <w:sz w:val="18"/>
                    <w:szCs w:val="18"/>
                  </w:rPr>
                </w:rPrChange>
              </w:rPr>
            </w:pPr>
            <w:r w:rsidRPr="002903A0">
              <w:rPr>
                <w:rFonts w:asciiTheme="minorHAnsi" w:hAnsiTheme="minorHAnsi" w:cs="Arial"/>
                <w:b/>
                <w:bCs/>
                <w:color w:val="215E99" w:themeColor="text2" w:themeTint="BF"/>
                <w:rPrChange w:id="141" w:author="Bradley Law" w:date="2025-07-14T20:42:00Z" w16du:dateUtc="2025-07-15T00:42:00Z">
                  <w:rPr>
                    <w:rFonts w:ascii="Arial" w:hAnsi="Arial" w:cs="Arial"/>
                    <w:b/>
                    <w:bCs/>
                    <w:sz w:val="18"/>
                    <w:szCs w:val="18"/>
                  </w:rPr>
                </w:rPrChange>
              </w:rPr>
              <w:t>Customer</w:t>
            </w:r>
            <w:r w:rsidRPr="002903A0">
              <w:rPr>
                <w:rFonts w:asciiTheme="minorHAnsi" w:hAnsiTheme="minorHAnsi" w:cs="Arial"/>
                <w:color w:val="215E99" w:themeColor="text2" w:themeTint="BF"/>
                <w:rPrChange w:id="142" w:author="Bradley Law" w:date="2025-07-14T20:42:00Z" w16du:dateUtc="2025-07-15T00:42:00Z">
                  <w:rPr>
                    <w:rFonts w:ascii="Arial" w:hAnsi="Arial" w:cs="Arial"/>
                    <w:sz w:val="18"/>
                    <w:szCs w:val="18"/>
                  </w:rPr>
                </w:rPrChange>
              </w:rPr>
              <w:t>: Hi, I received a strange bill from a provider that I don’t recognize.</w:t>
            </w:r>
          </w:p>
          <w:p w14:paraId="6E094AEF" w14:textId="77777777" w:rsidR="00580253" w:rsidRPr="002903A0" w:rsidRDefault="00580253" w:rsidP="0028217E">
            <w:pPr>
              <w:pStyle w:val="NormalWeb"/>
              <w:numPr>
                <w:ilvl w:val="0"/>
                <w:numId w:val="21"/>
              </w:numPr>
              <w:rPr>
                <w:rFonts w:asciiTheme="minorHAnsi" w:hAnsiTheme="minorHAnsi" w:cs="Arial"/>
                <w:szCs w:val="22"/>
                <w:rPrChange w:id="143" w:author="Bradley Law" w:date="2025-07-14T20:42:00Z" w16du:dateUtc="2025-07-15T00:42:00Z">
                  <w:rPr>
                    <w:rFonts w:ascii="Arial" w:hAnsi="Arial" w:cs="Arial"/>
                    <w:sz w:val="18"/>
                    <w:szCs w:val="18"/>
                  </w:rPr>
                </w:rPrChange>
              </w:rPr>
            </w:pPr>
            <w:r w:rsidRPr="002903A0">
              <w:rPr>
                <w:rStyle w:val="Strong"/>
                <w:rFonts w:asciiTheme="minorHAnsi" w:hAnsiTheme="minorHAnsi" w:cs="Arial"/>
                <w:szCs w:val="22"/>
                <w:rPrChange w:id="144" w:author="Bradley Law" w:date="2025-07-14T20:42:00Z" w16du:dateUtc="2025-07-15T00:42:00Z">
                  <w:rPr>
                    <w:rStyle w:val="Strong"/>
                    <w:rFonts w:ascii="Arial" w:hAnsi="Arial" w:cs="Arial"/>
                    <w:sz w:val="18"/>
                    <w:szCs w:val="18"/>
                  </w:rPr>
                </w:rPrChange>
              </w:rPr>
              <w:t>BOT</w:t>
            </w:r>
            <w:r w:rsidRPr="002903A0">
              <w:rPr>
                <w:rFonts w:asciiTheme="minorHAnsi" w:hAnsiTheme="minorHAnsi" w:cs="Arial"/>
                <w:szCs w:val="22"/>
                <w:rPrChange w:id="145" w:author="Bradley Law" w:date="2025-07-14T20:42:00Z" w16du:dateUtc="2025-07-15T00:42:00Z">
                  <w:rPr>
                    <w:rFonts w:ascii="Arial" w:hAnsi="Arial" w:cs="Arial"/>
                    <w:sz w:val="18"/>
                    <w:szCs w:val="18"/>
                  </w:rPr>
                </w:rPrChange>
              </w:rPr>
              <w:t>: Okay - I can help you with your billing inquiry. First, I need to collect some information from you.</w:t>
            </w:r>
          </w:p>
          <w:p w14:paraId="758CAD41" w14:textId="77777777" w:rsidR="00580253" w:rsidRPr="002903A0" w:rsidRDefault="00580253" w:rsidP="0028217E">
            <w:pPr>
              <w:pStyle w:val="NormalWeb"/>
              <w:numPr>
                <w:ilvl w:val="0"/>
                <w:numId w:val="21"/>
              </w:numPr>
              <w:rPr>
                <w:rFonts w:asciiTheme="minorHAnsi" w:hAnsiTheme="minorHAnsi" w:cs="Arial"/>
                <w:szCs w:val="22"/>
                <w:rPrChange w:id="146" w:author="Bradley Law" w:date="2025-07-14T20:42:00Z" w16du:dateUtc="2025-07-15T00:42:00Z">
                  <w:rPr>
                    <w:rFonts w:ascii="Arial" w:hAnsi="Arial" w:cs="Arial"/>
                    <w:sz w:val="18"/>
                    <w:szCs w:val="18"/>
                  </w:rPr>
                </w:rPrChange>
              </w:rPr>
            </w:pPr>
            <w:r w:rsidRPr="002903A0">
              <w:rPr>
                <w:rStyle w:val="Strong"/>
                <w:rFonts w:asciiTheme="minorHAnsi" w:hAnsiTheme="minorHAnsi" w:cs="Arial"/>
                <w:szCs w:val="22"/>
                <w:rPrChange w:id="147" w:author="Bradley Law" w:date="2025-07-14T20:42:00Z" w16du:dateUtc="2025-07-15T00:42:00Z">
                  <w:rPr>
                    <w:rStyle w:val="Strong"/>
                    <w:rFonts w:ascii="Arial" w:hAnsi="Arial" w:cs="Arial"/>
                    <w:sz w:val="18"/>
                    <w:szCs w:val="18"/>
                  </w:rPr>
                </w:rPrChange>
              </w:rPr>
              <w:t>BOT</w:t>
            </w:r>
            <w:r w:rsidRPr="002903A0">
              <w:rPr>
                <w:rFonts w:asciiTheme="minorHAnsi" w:hAnsiTheme="minorHAnsi" w:cs="Arial"/>
                <w:szCs w:val="22"/>
                <w:rPrChange w:id="148" w:author="Bradley Law" w:date="2025-07-14T20:42:00Z" w16du:dateUtc="2025-07-15T00:42:00Z">
                  <w:rPr>
                    <w:rFonts w:ascii="Arial" w:hAnsi="Arial" w:cs="Arial"/>
                    <w:sz w:val="18"/>
                    <w:szCs w:val="18"/>
                  </w:rPr>
                </w:rPrChange>
              </w:rPr>
              <w:t>: What is your first name?</w:t>
            </w:r>
          </w:p>
          <w:p w14:paraId="30DF8F53" w14:textId="77777777" w:rsidR="00580253" w:rsidRPr="002903A0" w:rsidRDefault="00580253" w:rsidP="0028217E">
            <w:pPr>
              <w:pStyle w:val="NormalWeb"/>
              <w:numPr>
                <w:ilvl w:val="0"/>
                <w:numId w:val="21"/>
              </w:numPr>
              <w:rPr>
                <w:rFonts w:asciiTheme="minorHAnsi" w:hAnsiTheme="minorHAnsi" w:cs="Arial"/>
                <w:color w:val="215E99" w:themeColor="text2" w:themeTint="BF"/>
                <w:szCs w:val="22"/>
                <w:rPrChange w:id="149" w:author="Bradley Law" w:date="2025-07-14T20:42:00Z" w16du:dateUtc="2025-07-15T00:42:00Z">
                  <w:rPr>
                    <w:rFonts w:ascii="Arial" w:hAnsi="Arial" w:cs="Arial"/>
                    <w:sz w:val="18"/>
                    <w:szCs w:val="18"/>
                  </w:rPr>
                </w:rPrChange>
              </w:rPr>
            </w:pPr>
            <w:r w:rsidRPr="002903A0">
              <w:rPr>
                <w:rStyle w:val="Strong"/>
                <w:rFonts w:asciiTheme="minorHAnsi" w:hAnsiTheme="minorHAnsi" w:cs="Arial"/>
                <w:color w:val="215E99" w:themeColor="text2" w:themeTint="BF"/>
                <w:szCs w:val="22"/>
                <w:rPrChange w:id="150" w:author="Bradley Law" w:date="2025-07-14T20:42:00Z" w16du:dateUtc="2025-07-15T00:42:00Z">
                  <w:rPr>
                    <w:rStyle w:val="Strong"/>
                    <w:rFonts w:ascii="Arial" w:hAnsi="Arial" w:cs="Arial"/>
                    <w:sz w:val="18"/>
                    <w:szCs w:val="18"/>
                  </w:rPr>
                </w:rPrChange>
              </w:rPr>
              <w:t>Luis</w:t>
            </w:r>
            <w:r w:rsidRPr="002903A0">
              <w:rPr>
                <w:rFonts w:asciiTheme="minorHAnsi" w:hAnsiTheme="minorHAnsi" w:cs="Arial"/>
                <w:color w:val="215E99" w:themeColor="text2" w:themeTint="BF"/>
                <w:szCs w:val="22"/>
                <w:rPrChange w:id="151" w:author="Bradley Law" w:date="2025-07-14T20:42:00Z" w16du:dateUtc="2025-07-15T00:42:00Z">
                  <w:rPr>
                    <w:rFonts w:ascii="Arial" w:hAnsi="Arial" w:cs="Arial"/>
                    <w:sz w:val="18"/>
                    <w:szCs w:val="18"/>
                  </w:rPr>
                </w:rPrChange>
              </w:rPr>
              <w:t>: Luis</w:t>
            </w:r>
          </w:p>
          <w:p w14:paraId="0B8A2E9C" w14:textId="77777777" w:rsidR="00580253" w:rsidRPr="002903A0" w:rsidRDefault="00580253" w:rsidP="0028217E">
            <w:pPr>
              <w:pStyle w:val="NormalWeb"/>
              <w:numPr>
                <w:ilvl w:val="0"/>
                <w:numId w:val="21"/>
              </w:numPr>
              <w:rPr>
                <w:rFonts w:asciiTheme="minorHAnsi" w:hAnsiTheme="minorHAnsi" w:cs="Arial"/>
                <w:szCs w:val="22"/>
                <w:rPrChange w:id="152" w:author="Bradley Law" w:date="2025-07-14T20:42:00Z" w16du:dateUtc="2025-07-15T00:42:00Z">
                  <w:rPr>
                    <w:rFonts w:ascii="Arial" w:hAnsi="Arial" w:cs="Arial"/>
                    <w:sz w:val="18"/>
                    <w:szCs w:val="18"/>
                  </w:rPr>
                </w:rPrChange>
              </w:rPr>
            </w:pPr>
            <w:r w:rsidRPr="002903A0">
              <w:rPr>
                <w:rFonts w:asciiTheme="minorHAnsi" w:hAnsiTheme="minorHAnsi" w:cs="Arial"/>
                <w:szCs w:val="22"/>
                <w:rPrChange w:id="153" w:author="Bradley Law" w:date="2025-07-14T20:42:00Z" w16du:dateUtc="2025-07-15T00:42:00Z">
                  <w:rPr>
                    <w:rFonts w:ascii="Arial" w:hAnsi="Arial" w:cs="Arial"/>
                    <w:sz w:val="18"/>
                    <w:szCs w:val="18"/>
                  </w:rPr>
                </w:rPrChange>
              </w:rPr>
              <w:t>BOT: Thanks Luis, and your last name</w:t>
            </w:r>
          </w:p>
          <w:p w14:paraId="4F2AC6C6" w14:textId="77777777" w:rsidR="00580253" w:rsidRPr="002903A0" w:rsidRDefault="00580253" w:rsidP="0028217E">
            <w:pPr>
              <w:pStyle w:val="NormalWeb"/>
              <w:numPr>
                <w:ilvl w:val="0"/>
                <w:numId w:val="21"/>
              </w:numPr>
              <w:rPr>
                <w:rFonts w:asciiTheme="minorHAnsi" w:hAnsiTheme="minorHAnsi" w:cs="Arial"/>
                <w:color w:val="215E99" w:themeColor="text2" w:themeTint="BF"/>
                <w:szCs w:val="22"/>
                <w:rPrChange w:id="154" w:author="Bradley Law" w:date="2025-07-14T20:42:00Z" w16du:dateUtc="2025-07-15T00:42:00Z">
                  <w:rPr>
                    <w:rFonts w:ascii="Arial" w:hAnsi="Arial" w:cs="Arial"/>
                    <w:sz w:val="18"/>
                    <w:szCs w:val="18"/>
                  </w:rPr>
                </w:rPrChange>
              </w:rPr>
            </w:pPr>
            <w:r w:rsidRPr="002903A0">
              <w:rPr>
                <w:rStyle w:val="Strong"/>
                <w:rFonts w:asciiTheme="minorHAnsi" w:hAnsiTheme="minorHAnsi" w:cs="Arial"/>
                <w:color w:val="215E99" w:themeColor="text2" w:themeTint="BF"/>
                <w:szCs w:val="22"/>
                <w:rPrChange w:id="155" w:author="Bradley Law" w:date="2025-07-14T20:42:00Z" w16du:dateUtc="2025-07-15T00:42:00Z">
                  <w:rPr>
                    <w:rStyle w:val="Strong"/>
                    <w:rFonts w:ascii="Arial" w:hAnsi="Arial" w:cs="Arial"/>
                    <w:sz w:val="18"/>
                    <w:szCs w:val="18"/>
                  </w:rPr>
                </w:rPrChange>
              </w:rPr>
              <w:t>Luis</w:t>
            </w:r>
            <w:r w:rsidRPr="002903A0">
              <w:rPr>
                <w:rFonts w:asciiTheme="minorHAnsi" w:hAnsiTheme="minorHAnsi" w:cs="Arial"/>
                <w:color w:val="215E99" w:themeColor="text2" w:themeTint="BF"/>
                <w:szCs w:val="22"/>
                <w:rPrChange w:id="156" w:author="Bradley Law" w:date="2025-07-14T20:42:00Z" w16du:dateUtc="2025-07-15T00:42:00Z">
                  <w:rPr>
                    <w:rFonts w:ascii="Arial" w:hAnsi="Arial" w:cs="Arial"/>
                    <w:sz w:val="18"/>
                    <w:szCs w:val="18"/>
                  </w:rPr>
                </w:rPrChange>
              </w:rPr>
              <w:t>: Navarro</w:t>
            </w:r>
          </w:p>
          <w:p w14:paraId="37188B4C" w14:textId="77777777" w:rsidR="00580253" w:rsidRPr="002903A0" w:rsidRDefault="00580253" w:rsidP="0028217E">
            <w:pPr>
              <w:pStyle w:val="NormalWeb"/>
              <w:numPr>
                <w:ilvl w:val="0"/>
                <w:numId w:val="21"/>
              </w:numPr>
              <w:rPr>
                <w:rFonts w:asciiTheme="minorHAnsi" w:hAnsiTheme="minorHAnsi" w:cs="Arial"/>
                <w:szCs w:val="22"/>
                <w:rPrChange w:id="157" w:author="Bradley Law" w:date="2025-07-14T20:42:00Z" w16du:dateUtc="2025-07-15T00:42:00Z">
                  <w:rPr>
                    <w:rFonts w:ascii="Arial" w:hAnsi="Arial" w:cs="Arial"/>
                    <w:sz w:val="18"/>
                    <w:szCs w:val="18"/>
                  </w:rPr>
                </w:rPrChange>
              </w:rPr>
            </w:pPr>
            <w:r w:rsidRPr="002903A0">
              <w:rPr>
                <w:rStyle w:val="Strong"/>
                <w:rFonts w:asciiTheme="minorHAnsi" w:hAnsiTheme="minorHAnsi" w:cs="Arial"/>
                <w:szCs w:val="22"/>
                <w:rPrChange w:id="158" w:author="Bradley Law" w:date="2025-07-14T20:42:00Z" w16du:dateUtc="2025-07-15T00:42:00Z">
                  <w:rPr>
                    <w:rStyle w:val="Strong"/>
                    <w:rFonts w:ascii="Arial" w:hAnsi="Arial" w:cs="Arial"/>
                    <w:sz w:val="18"/>
                    <w:szCs w:val="18"/>
                  </w:rPr>
                </w:rPrChange>
              </w:rPr>
              <w:t>BOT</w:t>
            </w:r>
            <w:r w:rsidRPr="002903A0">
              <w:rPr>
                <w:rFonts w:asciiTheme="minorHAnsi" w:hAnsiTheme="minorHAnsi" w:cs="Arial"/>
                <w:szCs w:val="22"/>
                <w:rPrChange w:id="159" w:author="Bradley Law" w:date="2025-07-14T20:42:00Z" w16du:dateUtc="2025-07-15T00:42:00Z">
                  <w:rPr>
                    <w:rFonts w:ascii="Arial" w:hAnsi="Arial" w:cs="Arial"/>
                    <w:sz w:val="18"/>
                    <w:szCs w:val="18"/>
                  </w:rPr>
                </w:rPrChange>
              </w:rPr>
              <w:t>: What are the last four digits of your Medicare ID?</w:t>
            </w:r>
          </w:p>
          <w:p w14:paraId="43A4B5A1" w14:textId="79609214" w:rsidR="00580253" w:rsidRPr="002903A0" w:rsidRDefault="00580253" w:rsidP="0028217E">
            <w:pPr>
              <w:pStyle w:val="NormalWeb"/>
              <w:numPr>
                <w:ilvl w:val="0"/>
                <w:numId w:val="21"/>
              </w:numPr>
              <w:rPr>
                <w:rFonts w:asciiTheme="minorHAnsi" w:hAnsiTheme="minorHAnsi" w:cs="Arial"/>
                <w:color w:val="215E99" w:themeColor="text2" w:themeTint="BF"/>
                <w:szCs w:val="22"/>
                <w:rPrChange w:id="160" w:author="Bradley Law" w:date="2025-07-14T20:42:00Z" w16du:dateUtc="2025-07-15T00:42:00Z">
                  <w:rPr>
                    <w:rFonts w:ascii="Arial" w:hAnsi="Arial" w:cs="Arial"/>
                    <w:sz w:val="18"/>
                    <w:szCs w:val="18"/>
                  </w:rPr>
                </w:rPrChange>
              </w:rPr>
            </w:pPr>
            <w:r w:rsidRPr="002903A0">
              <w:rPr>
                <w:rFonts w:asciiTheme="minorHAnsi" w:hAnsiTheme="minorHAnsi" w:cs="Arial"/>
                <w:b/>
                <w:bCs/>
                <w:color w:val="215E99" w:themeColor="text2" w:themeTint="BF"/>
                <w:szCs w:val="22"/>
                <w:rPrChange w:id="161" w:author="Bradley Law" w:date="2025-07-14T20:42:00Z" w16du:dateUtc="2025-07-15T00:42:00Z">
                  <w:rPr>
                    <w:rFonts w:ascii="Arial" w:hAnsi="Arial" w:cs="Arial"/>
                    <w:b/>
                    <w:bCs/>
                    <w:sz w:val="18"/>
                    <w:szCs w:val="18"/>
                  </w:rPr>
                </w:rPrChange>
              </w:rPr>
              <w:t>Luis</w:t>
            </w:r>
            <w:r w:rsidRPr="002903A0">
              <w:rPr>
                <w:rFonts w:asciiTheme="minorHAnsi" w:hAnsiTheme="minorHAnsi" w:cs="Arial"/>
                <w:color w:val="215E99" w:themeColor="text2" w:themeTint="BF"/>
                <w:szCs w:val="22"/>
                <w:rPrChange w:id="162" w:author="Bradley Law" w:date="2025-07-14T20:42:00Z" w16du:dateUtc="2025-07-15T00:42:00Z">
                  <w:rPr>
                    <w:rFonts w:ascii="Arial" w:hAnsi="Arial" w:cs="Arial"/>
                    <w:sz w:val="18"/>
                    <w:szCs w:val="18"/>
                  </w:rPr>
                </w:rPrChange>
              </w:rPr>
              <w:t xml:space="preserve">: </w:t>
            </w:r>
            <w:ins w:id="163" w:author="Bradley Law" w:date="2025-07-13T22:04:00Z" w16du:dateUtc="2025-07-14T02:04:00Z">
              <w:r w:rsidRPr="002903A0">
                <w:rPr>
                  <w:rFonts w:asciiTheme="minorHAnsi" w:hAnsiTheme="minorHAnsi" w:cs="Arial"/>
                  <w:color w:val="215E99" w:themeColor="text2" w:themeTint="BF"/>
                  <w:szCs w:val="22"/>
                  <w:rPrChange w:id="164" w:author="Bradley Law" w:date="2025-07-14T20:42:00Z" w16du:dateUtc="2025-07-15T00:42:00Z">
                    <w:rPr>
                      <w:rFonts w:ascii="Arial" w:hAnsi="Arial" w:cs="Arial"/>
                      <w:sz w:val="18"/>
                      <w:szCs w:val="18"/>
                    </w:rPr>
                  </w:rPrChange>
                </w:rPr>
                <w:t xml:space="preserve"> A7B55</w:t>
              </w:r>
            </w:ins>
            <w:del w:id="165" w:author="Bradley Law" w:date="2025-07-13T22:04:00Z" w16du:dateUtc="2025-07-14T02:04:00Z">
              <w:r w:rsidRPr="002903A0" w:rsidDel="00FA3B3F">
                <w:rPr>
                  <w:rFonts w:asciiTheme="minorHAnsi" w:hAnsiTheme="minorHAnsi" w:cs="Arial"/>
                  <w:color w:val="215E99" w:themeColor="text2" w:themeTint="BF"/>
                  <w:szCs w:val="22"/>
                  <w:rPrChange w:id="166" w:author="Bradley Law" w:date="2025-07-14T20:42:00Z" w16du:dateUtc="2025-07-15T00:42:00Z">
                    <w:rPr>
                      <w:rFonts w:ascii="Arial" w:hAnsi="Arial" w:cs="Arial"/>
                      <w:sz w:val="18"/>
                      <w:szCs w:val="18"/>
                    </w:rPr>
                  </w:rPrChange>
                </w:rPr>
                <w:delText>55557</w:delText>
              </w:r>
            </w:del>
          </w:p>
          <w:p w14:paraId="20D8C538" w14:textId="77777777" w:rsidR="00580253" w:rsidRPr="002903A0" w:rsidRDefault="00580253" w:rsidP="0028217E">
            <w:pPr>
              <w:pStyle w:val="NormalWeb"/>
              <w:numPr>
                <w:ilvl w:val="0"/>
                <w:numId w:val="21"/>
              </w:numPr>
              <w:rPr>
                <w:rFonts w:asciiTheme="minorHAnsi" w:hAnsiTheme="minorHAnsi" w:cs="Arial"/>
                <w:szCs w:val="22"/>
                <w:rPrChange w:id="167" w:author="Bradley Law" w:date="2025-07-14T20:42:00Z" w16du:dateUtc="2025-07-15T00:42:00Z">
                  <w:rPr>
                    <w:rFonts w:ascii="Arial" w:hAnsi="Arial" w:cs="Arial"/>
                    <w:sz w:val="18"/>
                    <w:szCs w:val="18"/>
                  </w:rPr>
                </w:rPrChange>
              </w:rPr>
            </w:pPr>
            <w:r w:rsidRPr="002903A0">
              <w:rPr>
                <w:rFonts w:asciiTheme="minorHAnsi" w:hAnsiTheme="minorHAnsi" w:cs="Arial"/>
                <w:b/>
                <w:bCs/>
                <w:szCs w:val="22"/>
                <w:rPrChange w:id="168" w:author="Bradley Law" w:date="2025-07-14T20:42:00Z" w16du:dateUtc="2025-07-15T00:42:00Z">
                  <w:rPr>
                    <w:rFonts w:ascii="Arial" w:hAnsi="Arial" w:cs="Arial"/>
                    <w:b/>
                    <w:bCs/>
                    <w:sz w:val="18"/>
                    <w:szCs w:val="18"/>
                  </w:rPr>
                </w:rPrChange>
              </w:rPr>
              <w:t>BOT</w:t>
            </w:r>
            <w:r w:rsidRPr="002903A0">
              <w:rPr>
                <w:rFonts w:asciiTheme="minorHAnsi" w:hAnsiTheme="minorHAnsi" w:cs="Arial"/>
                <w:szCs w:val="22"/>
                <w:rPrChange w:id="169" w:author="Bradley Law" w:date="2025-07-14T20:42:00Z" w16du:dateUtc="2025-07-15T00:42:00Z">
                  <w:rPr>
                    <w:rFonts w:ascii="Arial" w:hAnsi="Arial" w:cs="Arial"/>
                    <w:sz w:val="18"/>
                    <w:szCs w:val="18"/>
                  </w:rPr>
                </w:rPrChange>
              </w:rPr>
              <w:t>: What is the name of the provider on the bill?</w:t>
            </w:r>
          </w:p>
          <w:p w14:paraId="3712C61E" w14:textId="77777777" w:rsidR="00580253" w:rsidRPr="002903A0" w:rsidRDefault="00580253" w:rsidP="0028217E">
            <w:pPr>
              <w:pStyle w:val="NormalWeb"/>
              <w:numPr>
                <w:ilvl w:val="0"/>
                <w:numId w:val="21"/>
              </w:numPr>
              <w:rPr>
                <w:rFonts w:asciiTheme="minorHAnsi" w:hAnsiTheme="minorHAnsi" w:cs="Arial"/>
                <w:color w:val="215E99" w:themeColor="text2" w:themeTint="BF"/>
                <w:szCs w:val="22"/>
                <w:rPrChange w:id="170" w:author="Bradley Law" w:date="2025-07-14T20:42:00Z" w16du:dateUtc="2025-07-15T00:42:00Z">
                  <w:rPr>
                    <w:rFonts w:ascii="Arial" w:hAnsi="Arial" w:cs="Arial"/>
                    <w:sz w:val="18"/>
                    <w:szCs w:val="18"/>
                  </w:rPr>
                </w:rPrChange>
              </w:rPr>
            </w:pPr>
            <w:r w:rsidRPr="002903A0">
              <w:rPr>
                <w:rFonts w:asciiTheme="minorHAnsi" w:hAnsiTheme="minorHAnsi" w:cs="Arial"/>
                <w:b/>
                <w:bCs/>
                <w:color w:val="215E99" w:themeColor="text2" w:themeTint="BF"/>
                <w:szCs w:val="22"/>
                <w:rPrChange w:id="171" w:author="Bradley Law" w:date="2025-07-14T20:42:00Z" w16du:dateUtc="2025-07-15T00:42:00Z">
                  <w:rPr>
                    <w:rFonts w:ascii="Arial" w:hAnsi="Arial" w:cs="Arial"/>
                    <w:b/>
                    <w:bCs/>
                    <w:sz w:val="18"/>
                    <w:szCs w:val="18"/>
                  </w:rPr>
                </w:rPrChange>
              </w:rPr>
              <w:t>Luis:</w:t>
            </w:r>
            <w:r w:rsidRPr="002903A0">
              <w:rPr>
                <w:rFonts w:asciiTheme="minorHAnsi" w:hAnsiTheme="minorHAnsi" w:cs="Arial"/>
                <w:color w:val="215E99" w:themeColor="text2" w:themeTint="BF"/>
                <w:szCs w:val="22"/>
                <w:rPrChange w:id="172" w:author="Bradley Law" w:date="2025-07-14T20:42:00Z" w16du:dateUtc="2025-07-15T00:42:00Z">
                  <w:rPr>
                    <w:rFonts w:ascii="Arial" w:hAnsi="Arial" w:cs="Arial"/>
                    <w:sz w:val="18"/>
                    <w:szCs w:val="18"/>
                  </w:rPr>
                </w:rPrChange>
              </w:rPr>
              <w:t xml:space="preserve"> </w:t>
            </w:r>
            <w:r w:rsidRPr="002903A0">
              <w:rPr>
                <w:rFonts w:asciiTheme="minorHAnsi" w:hAnsiTheme="minorHAnsi" w:cs="Arial"/>
                <w:color w:val="215E99" w:themeColor="text2" w:themeTint="BF"/>
                <w:szCs w:val="22"/>
                <w:rPrChange w:id="173" w:author="Bradley Law" w:date="2025-07-14T20:42:00Z" w16du:dateUtc="2025-07-15T00:42:00Z">
                  <w:rPr>
                    <w:rFonts w:ascii="Arial" w:hAnsi="Arial" w:cs="Arial"/>
                    <w:sz w:val="18"/>
                    <w:szCs w:val="18"/>
                    <w:highlight w:val="yellow"/>
                  </w:rPr>
                </w:rPrChange>
              </w:rPr>
              <w:t>MultiCare Rockwood Clinic</w:t>
            </w:r>
          </w:p>
          <w:p w14:paraId="66473F64" w14:textId="77777777" w:rsidR="00580253" w:rsidRPr="002903A0" w:rsidRDefault="00580253" w:rsidP="0028217E">
            <w:pPr>
              <w:pStyle w:val="NormalWeb"/>
              <w:numPr>
                <w:ilvl w:val="0"/>
                <w:numId w:val="21"/>
              </w:numPr>
              <w:rPr>
                <w:rFonts w:asciiTheme="minorHAnsi" w:hAnsiTheme="minorHAnsi" w:cs="Arial"/>
                <w:szCs w:val="22"/>
                <w:rPrChange w:id="174" w:author="Bradley Law" w:date="2025-07-14T20:42:00Z" w16du:dateUtc="2025-07-15T00:42:00Z">
                  <w:rPr>
                    <w:rFonts w:ascii="Arial" w:hAnsi="Arial" w:cs="Arial"/>
                    <w:sz w:val="18"/>
                    <w:szCs w:val="18"/>
                  </w:rPr>
                </w:rPrChange>
              </w:rPr>
            </w:pPr>
            <w:r w:rsidRPr="002903A0">
              <w:rPr>
                <w:rFonts w:asciiTheme="minorHAnsi" w:hAnsiTheme="minorHAnsi" w:cs="Arial"/>
                <w:b/>
                <w:bCs/>
                <w:szCs w:val="22"/>
                <w:rPrChange w:id="175" w:author="Bradley Law" w:date="2025-07-14T20:42:00Z" w16du:dateUtc="2025-07-15T00:42:00Z">
                  <w:rPr>
                    <w:rFonts w:ascii="Arial" w:hAnsi="Arial" w:cs="Arial"/>
                    <w:b/>
                    <w:bCs/>
                    <w:sz w:val="18"/>
                    <w:szCs w:val="18"/>
                  </w:rPr>
                </w:rPrChange>
              </w:rPr>
              <w:t>BOT:</w:t>
            </w:r>
            <w:r w:rsidRPr="002903A0">
              <w:rPr>
                <w:rFonts w:asciiTheme="minorHAnsi" w:hAnsiTheme="minorHAnsi" w:cs="Arial"/>
                <w:szCs w:val="22"/>
                <w:rPrChange w:id="176" w:author="Bradley Law" w:date="2025-07-14T20:42:00Z" w16du:dateUtc="2025-07-15T00:42:00Z">
                  <w:rPr>
                    <w:rFonts w:ascii="Arial" w:hAnsi="Arial" w:cs="Arial"/>
                    <w:sz w:val="18"/>
                    <w:szCs w:val="18"/>
                  </w:rPr>
                </w:rPrChange>
              </w:rPr>
              <w:t xml:space="preserve"> In your own words, briefly describe the issue.</w:t>
            </w:r>
          </w:p>
          <w:p w14:paraId="5657DF01" w14:textId="77777777" w:rsidR="00580253" w:rsidRPr="002903A0" w:rsidRDefault="00580253" w:rsidP="0028217E">
            <w:pPr>
              <w:pStyle w:val="NormalWeb"/>
              <w:numPr>
                <w:ilvl w:val="0"/>
                <w:numId w:val="21"/>
              </w:numPr>
              <w:rPr>
                <w:rFonts w:asciiTheme="minorHAnsi" w:hAnsiTheme="minorHAnsi" w:cs="Arial"/>
                <w:szCs w:val="22"/>
                <w:rPrChange w:id="177" w:author="Bradley Law" w:date="2025-07-14T20:42:00Z" w16du:dateUtc="2025-07-15T00:42:00Z">
                  <w:rPr>
                    <w:rFonts w:ascii="Arial" w:hAnsi="Arial" w:cs="Arial"/>
                    <w:sz w:val="18"/>
                    <w:szCs w:val="18"/>
                  </w:rPr>
                </w:rPrChange>
              </w:rPr>
            </w:pPr>
            <w:r w:rsidRPr="002903A0">
              <w:rPr>
                <w:rFonts w:asciiTheme="minorHAnsi" w:hAnsiTheme="minorHAnsi" w:cs="Arial"/>
                <w:b/>
                <w:bCs/>
                <w:color w:val="215E99" w:themeColor="text2" w:themeTint="BF"/>
                <w:szCs w:val="22"/>
                <w:rPrChange w:id="178" w:author="Bradley Law" w:date="2025-07-14T20:42:00Z" w16du:dateUtc="2025-07-15T00:42:00Z">
                  <w:rPr>
                    <w:rFonts w:ascii="Arial" w:hAnsi="Arial" w:cs="Arial"/>
                    <w:b/>
                    <w:bCs/>
                    <w:sz w:val="18"/>
                    <w:szCs w:val="18"/>
                  </w:rPr>
                </w:rPrChange>
              </w:rPr>
              <w:t>Luis:</w:t>
            </w:r>
            <w:r w:rsidRPr="002903A0">
              <w:rPr>
                <w:rFonts w:asciiTheme="minorHAnsi" w:hAnsiTheme="minorHAnsi" w:cs="Arial"/>
                <w:color w:val="215E99" w:themeColor="text2" w:themeTint="BF"/>
                <w:szCs w:val="22"/>
                <w:rPrChange w:id="179" w:author="Bradley Law" w:date="2025-07-14T20:42:00Z" w16du:dateUtc="2025-07-15T00:42:00Z">
                  <w:rPr>
                    <w:rFonts w:ascii="Arial" w:hAnsi="Arial" w:cs="Arial"/>
                    <w:sz w:val="18"/>
                    <w:szCs w:val="18"/>
                  </w:rPr>
                </w:rPrChange>
              </w:rPr>
              <w:t xml:space="preserve"> I received a $400 medical bill from a provider I don’t recognize and I’m not sure why I was charged. I’m calling to get help understanding the bill and whether it’s legitimate</w:t>
            </w:r>
            <w:r w:rsidRPr="002903A0">
              <w:rPr>
                <w:rFonts w:asciiTheme="minorHAnsi" w:hAnsiTheme="minorHAnsi" w:cs="Arial"/>
                <w:szCs w:val="22"/>
                <w:rPrChange w:id="180" w:author="Bradley Law" w:date="2025-07-14T20:42:00Z" w16du:dateUtc="2025-07-15T00:42:00Z">
                  <w:rPr>
                    <w:rFonts w:ascii="Arial" w:hAnsi="Arial" w:cs="Arial"/>
                    <w:sz w:val="18"/>
                    <w:szCs w:val="18"/>
                  </w:rPr>
                </w:rPrChange>
              </w:rPr>
              <w:t>.</w:t>
            </w:r>
          </w:p>
          <w:p w14:paraId="041316FD" w14:textId="77777777" w:rsidR="00580253" w:rsidRPr="002903A0" w:rsidRDefault="00580253" w:rsidP="0028217E">
            <w:pPr>
              <w:pStyle w:val="NormalWeb"/>
              <w:numPr>
                <w:ilvl w:val="0"/>
                <w:numId w:val="21"/>
              </w:numPr>
              <w:rPr>
                <w:rFonts w:asciiTheme="minorHAnsi" w:hAnsiTheme="minorHAnsi" w:cs="Arial"/>
                <w:color w:val="215E99" w:themeColor="text2" w:themeTint="BF"/>
                <w:szCs w:val="22"/>
                <w:rPrChange w:id="181" w:author="Bradley Law" w:date="2025-07-14T20:42:00Z" w16du:dateUtc="2025-07-15T00:42:00Z">
                  <w:rPr>
                    <w:rFonts w:ascii="Arial" w:hAnsi="Arial" w:cs="Arial"/>
                    <w:sz w:val="18"/>
                    <w:szCs w:val="18"/>
                  </w:rPr>
                </w:rPrChange>
              </w:rPr>
            </w:pPr>
            <w:r w:rsidRPr="002903A0">
              <w:rPr>
                <w:rFonts w:asciiTheme="minorHAnsi" w:hAnsiTheme="minorHAnsi" w:cs="Arial"/>
                <w:b/>
                <w:bCs/>
                <w:color w:val="215E99" w:themeColor="text2" w:themeTint="BF"/>
                <w:szCs w:val="22"/>
                <w:rPrChange w:id="182" w:author="Bradley Law" w:date="2025-07-14T20:42:00Z" w16du:dateUtc="2025-07-15T00:42:00Z">
                  <w:rPr>
                    <w:rFonts w:ascii="Arial" w:hAnsi="Arial" w:cs="Arial"/>
                    <w:b/>
                    <w:bCs/>
                    <w:sz w:val="18"/>
                    <w:szCs w:val="18"/>
                  </w:rPr>
                </w:rPrChange>
              </w:rPr>
              <w:t>LUIS DO: Upload the file</w:t>
            </w:r>
          </w:p>
          <w:p w14:paraId="6B65916B" w14:textId="77777777" w:rsidR="00580253" w:rsidRPr="002903A0" w:rsidRDefault="00580253" w:rsidP="0028217E">
            <w:pPr>
              <w:pStyle w:val="NormalWeb"/>
              <w:numPr>
                <w:ilvl w:val="0"/>
                <w:numId w:val="21"/>
              </w:numPr>
              <w:rPr>
                <w:rFonts w:asciiTheme="minorHAnsi" w:hAnsiTheme="minorHAnsi" w:cs="Arial"/>
                <w:szCs w:val="22"/>
                <w:rPrChange w:id="183" w:author="Bradley Law" w:date="2025-07-14T20:42:00Z" w16du:dateUtc="2025-07-15T00:42:00Z">
                  <w:rPr>
                    <w:rFonts w:ascii="Arial" w:hAnsi="Arial" w:cs="Arial"/>
                    <w:sz w:val="18"/>
                    <w:szCs w:val="18"/>
                  </w:rPr>
                </w:rPrChange>
              </w:rPr>
            </w:pPr>
            <w:r w:rsidRPr="002903A0">
              <w:rPr>
                <w:rFonts w:asciiTheme="minorHAnsi" w:hAnsiTheme="minorHAnsi" w:cs="Arial"/>
                <w:b/>
                <w:bCs/>
                <w:szCs w:val="22"/>
                <w:rPrChange w:id="184" w:author="Bradley Law" w:date="2025-07-14T20:42:00Z" w16du:dateUtc="2025-07-15T00:42:00Z">
                  <w:rPr>
                    <w:rFonts w:ascii="Arial" w:hAnsi="Arial" w:cs="Arial"/>
                    <w:b/>
                    <w:bCs/>
                    <w:sz w:val="18"/>
                    <w:szCs w:val="18"/>
                  </w:rPr>
                </w:rPrChange>
              </w:rPr>
              <w:t>BOT</w:t>
            </w:r>
            <w:r w:rsidRPr="002903A0">
              <w:rPr>
                <w:rFonts w:asciiTheme="minorHAnsi" w:hAnsiTheme="minorHAnsi" w:cs="Arial"/>
                <w:szCs w:val="22"/>
                <w:rPrChange w:id="185" w:author="Bradley Law" w:date="2025-07-14T20:42:00Z" w16du:dateUtc="2025-07-15T00:42:00Z">
                  <w:rPr>
                    <w:rFonts w:ascii="Arial" w:hAnsi="Arial" w:cs="Arial"/>
                    <w:sz w:val="18"/>
                    <w:szCs w:val="18"/>
                  </w:rPr>
                </w:rPrChange>
              </w:rPr>
              <w:t>: Responds with summary adaptive card</w:t>
            </w:r>
          </w:p>
          <w:p w14:paraId="3288A7D7" w14:textId="77777777" w:rsidR="00580253" w:rsidRPr="002903A0" w:rsidRDefault="00580253" w:rsidP="0028217E">
            <w:pPr>
              <w:pStyle w:val="NormalWeb"/>
              <w:numPr>
                <w:ilvl w:val="0"/>
                <w:numId w:val="21"/>
              </w:numPr>
              <w:rPr>
                <w:rFonts w:asciiTheme="minorHAnsi" w:hAnsiTheme="minorHAnsi" w:cs="Arial"/>
                <w:szCs w:val="22"/>
                <w:rPrChange w:id="186" w:author="Bradley Law" w:date="2025-07-14T20:42:00Z" w16du:dateUtc="2025-07-15T00:42:00Z">
                  <w:rPr>
                    <w:rFonts w:ascii="Arial" w:hAnsi="Arial" w:cs="Arial"/>
                    <w:sz w:val="18"/>
                    <w:szCs w:val="18"/>
                  </w:rPr>
                </w:rPrChange>
              </w:rPr>
            </w:pPr>
            <w:r w:rsidRPr="002903A0">
              <w:rPr>
                <w:rFonts w:asciiTheme="minorHAnsi" w:hAnsiTheme="minorHAnsi" w:cs="Arial"/>
                <w:b/>
                <w:bCs/>
                <w:szCs w:val="22"/>
                <w:rPrChange w:id="187" w:author="Bradley Law" w:date="2025-07-14T20:42:00Z" w16du:dateUtc="2025-07-15T00:42:00Z">
                  <w:rPr>
                    <w:rFonts w:ascii="Arial" w:hAnsi="Arial" w:cs="Arial"/>
                    <w:b/>
                    <w:bCs/>
                    <w:sz w:val="18"/>
                    <w:szCs w:val="18"/>
                  </w:rPr>
                </w:rPrChange>
              </w:rPr>
              <w:t>BOT</w:t>
            </w:r>
            <w:r w:rsidRPr="002903A0">
              <w:rPr>
                <w:rFonts w:asciiTheme="minorHAnsi" w:hAnsiTheme="minorHAnsi" w:cs="Arial"/>
                <w:szCs w:val="22"/>
                <w:rPrChange w:id="188" w:author="Bradley Law" w:date="2025-07-14T20:42:00Z" w16du:dateUtc="2025-07-15T00:42:00Z">
                  <w:rPr>
                    <w:rFonts w:ascii="Arial" w:hAnsi="Arial" w:cs="Arial"/>
                    <w:sz w:val="18"/>
                    <w:szCs w:val="18"/>
                  </w:rPr>
                </w:rPrChange>
              </w:rPr>
              <w:t>: Is the collected information correct?</w:t>
            </w:r>
          </w:p>
          <w:p w14:paraId="3F9BA139" w14:textId="77777777" w:rsidR="00580253" w:rsidRPr="002903A0" w:rsidRDefault="00580253" w:rsidP="0028217E">
            <w:pPr>
              <w:pStyle w:val="NormalWeb"/>
              <w:numPr>
                <w:ilvl w:val="0"/>
                <w:numId w:val="21"/>
              </w:numPr>
              <w:rPr>
                <w:rFonts w:asciiTheme="minorHAnsi" w:hAnsiTheme="minorHAnsi" w:cs="Arial"/>
                <w:color w:val="215E99" w:themeColor="text2" w:themeTint="BF"/>
                <w:szCs w:val="22"/>
                <w:rPrChange w:id="189" w:author="Bradley Law" w:date="2025-07-14T20:42:00Z" w16du:dateUtc="2025-07-15T00:42:00Z">
                  <w:rPr>
                    <w:rFonts w:ascii="Arial" w:hAnsi="Arial" w:cs="Arial"/>
                    <w:sz w:val="18"/>
                    <w:szCs w:val="18"/>
                  </w:rPr>
                </w:rPrChange>
              </w:rPr>
            </w:pPr>
            <w:r w:rsidRPr="002903A0">
              <w:rPr>
                <w:rFonts w:asciiTheme="minorHAnsi" w:hAnsiTheme="minorHAnsi" w:cs="Arial"/>
                <w:b/>
                <w:bCs/>
                <w:color w:val="215E99" w:themeColor="text2" w:themeTint="BF"/>
                <w:szCs w:val="22"/>
                <w:rPrChange w:id="190" w:author="Bradley Law" w:date="2025-07-14T20:42:00Z" w16du:dateUtc="2025-07-15T00:42:00Z">
                  <w:rPr>
                    <w:rFonts w:ascii="Arial" w:hAnsi="Arial" w:cs="Arial"/>
                    <w:b/>
                    <w:bCs/>
                    <w:sz w:val="18"/>
                    <w:szCs w:val="18"/>
                  </w:rPr>
                </w:rPrChange>
              </w:rPr>
              <w:t>Luis</w:t>
            </w:r>
            <w:r w:rsidRPr="002903A0">
              <w:rPr>
                <w:rFonts w:asciiTheme="minorHAnsi" w:hAnsiTheme="minorHAnsi" w:cs="Arial"/>
                <w:color w:val="215E99" w:themeColor="text2" w:themeTint="BF"/>
                <w:szCs w:val="22"/>
                <w:rPrChange w:id="191" w:author="Bradley Law" w:date="2025-07-14T20:42:00Z" w16du:dateUtc="2025-07-15T00:42:00Z">
                  <w:rPr>
                    <w:rFonts w:ascii="Arial" w:hAnsi="Arial" w:cs="Arial"/>
                    <w:sz w:val="18"/>
                    <w:szCs w:val="18"/>
                  </w:rPr>
                </w:rPrChange>
              </w:rPr>
              <w:t>: Yes</w:t>
            </w:r>
          </w:p>
          <w:p w14:paraId="5084D170" w14:textId="66767EE5" w:rsidR="00580253" w:rsidRPr="002903A0" w:rsidRDefault="00580253" w:rsidP="0028217E">
            <w:pPr>
              <w:pStyle w:val="NormalWeb"/>
              <w:numPr>
                <w:ilvl w:val="0"/>
                <w:numId w:val="21"/>
              </w:numPr>
              <w:rPr>
                <w:rFonts w:asciiTheme="minorHAnsi" w:hAnsiTheme="minorHAnsi" w:cs="Arial"/>
                <w:szCs w:val="22"/>
                <w:rPrChange w:id="192" w:author="Bradley Law" w:date="2025-07-14T20:42:00Z" w16du:dateUtc="2025-07-15T00:42:00Z">
                  <w:rPr>
                    <w:rFonts w:ascii="Arial" w:hAnsi="Arial" w:cs="Arial"/>
                    <w:sz w:val="18"/>
                    <w:szCs w:val="18"/>
                  </w:rPr>
                </w:rPrChange>
              </w:rPr>
            </w:pPr>
            <w:r w:rsidRPr="002903A0">
              <w:rPr>
                <w:rFonts w:asciiTheme="minorHAnsi" w:hAnsiTheme="minorHAnsi" w:cs="Arial"/>
                <w:b/>
                <w:bCs/>
                <w:szCs w:val="22"/>
                <w:rPrChange w:id="193" w:author="Bradley Law" w:date="2025-07-14T20:42:00Z" w16du:dateUtc="2025-07-15T00:42:00Z">
                  <w:rPr>
                    <w:rFonts w:ascii="Arial" w:hAnsi="Arial" w:cs="Arial"/>
                    <w:b/>
                    <w:bCs/>
                    <w:sz w:val="18"/>
                    <w:szCs w:val="18"/>
                  </w:rPr>
                </w:rPrChange>
              </w:rPr>
              <w:t>BOT:</w:t>
            </w:r>
            <w:r w:rsidRPr="002903A0">
              <w:rPr>
                <w:rFonts w:asciiTheme="minorHAnsi" w:hAnsiTheme="minorHAnsi" w:cs="Arial"/>
                <w:szCs w:val="22"/>
                <w:rPrChange w:id="194" w:author="Bradley Law" w:date="2025-07-14T20:42:00Z" w16du:dateUtc="2025-07-15T00:42:00Z">
                  <w:rPr>
                    <w:rFonts w:ascii="Arial" w:hAnsi="Arial" w:cs="Arial"/>
                    <w:sz w:val="18"/>
                    <w:szCs w:val="18"/>
                  </w:rPr>
                </w:rPrChange>
              </w:rPr>
              <w:t xml:space="preserve"> Ok great, </w:t>
            </w:r>
            <w:del w:id="195" w:author="Bradley Law" w:date="2025-07-14T13:40:00Z" w16du:dateUtc="2025-07-14T17:40:00Z">
              <w:r w:rsidRPr="002903A0" w:rsidDel="00301C1A">
                <w:rPr>
                  <w:rFonts w:asciiTheme="minorHAnsi" w:hAnsiTheme="minorHAnsi" w:cs="Arial"/>
                  <w:szCs w:val="22"/>
                  <w:rPrChange w:id="196" w:author="Bradley Law" w:date="2025-07-14T20:42:00Z" w16du:dateUtc="2025-07-15T00:42:00Z">
                    <w:rPr>
                      <w:rFonts w:ascii="Arial" w:hAnsi="Arial" w:cs="Arial"/>
                      <w:sz w:val="18"/>
                      <w:szCs w:val="18"/>
                    </w:rPr>
                  </w:rPrChange>
                </w:rPr>
                <w:delText>Would</w:delText>
              </w:r>
            </w:del>
            <w:ins w:id="197" w:author="Bradley Law" w:date="2025-07-14T13:40:00Z" w16du:dateUtc="2025-07-14T17:40:00Z">
              <w:r w:rsidRPr="002903A0">
                <w:rPr>
                  <w:rFonts w:asciiTheme="minorHAnsi" w:hAnsiTheme="minorHAnsi" w:cs="Arial"/>
                  <w:szCs w:val="22"/>
                  <w:rPrChange w:id="198" w:author="Bradley Law" w:date="2025-07-14T20:42:00Z" w16du:dateUtc="2025-07-15T00:42:00Z">
                    <w:rPr>
                      <w:rFonts w:ascii="Arial" w:hAnsi="Arial" w:cs="Arial"/>
                      <w:sz w:val="18"/>
                      <w:szCs w:val="18"/>
                    </w:rPr>
                  </w:rPrChange>
                </w:rPr>
                <w:t>would</w:t>
              </w:r>
            </w:ins>
            <w:r w:rsidRPr="002903A0">
              <w:rPr>
                <w:rFonts w:asciiTheme="minorHAnsi" w:hAnsiTheme="minorHAnsi" w:cs="Arial"/>
                <w:szCs w:val="22"/>
                <w:rPrChange w:id="199" w:author="Bradley Law" w:date="2025-07-14T20:42:00Z" w16du:dateUtc="2025-07-15T00:42:00Z">
                  <w:rPr>
                    <w:rFonts w:ascii="Arial" w:hAnsi="Arial" w:cs="Arial"/>
                    <w:sz w:val="18"/>
                    <w:szCs w:val="18"/>
                  </w:rPr>
                </w:rPrChange>
              </w:rPr>
              <w:t xml:space="preserve"> you like to speak to a customer service representative?</w:t>
            </w:r>
          </w:p>
          <w:p w14:paraId="0EFF114E" w14:textId="0C1E393C" w:rsidR="00580253" w:rsidRPr="002903A0" w:rsidRDefault="00580253" w:rsidP="00C47831">
            <w:pPr>
              <w:pStyle w:val="NormalWeb"/>
              <w:numPr>
                <w:ilvl w:val="0"/>
                <w:numId w:val="21"/>
              </w:numPr>
              <w:rPr>
                <w:rFonts w:asciiTheme="minorHAnsi" w:hAnsiTheme="minorHAnsi" w:cs="Arial"/>
                <w:color w:val="215E99" w:themeColor="text2" w:themeTint="BF"/>
                <w:szCs w:val="22"/>
                <w:rPrChange w:id="200" w:author="Bradley Law" w:date="2025-07-14T20:42:00Z" w16du:dateUtc="2025-07-15T00:42:00Z">
                  <w:rPr>
                    <w:rFonts w:ascii="Arial" w:hAnsi="Arial" w:cs="Arial"/>
                    <w:sz w:val="18"/>
                    <w:szCs w:val="18"/>
                  </w:rPr>
                </w:rPrChange>
              </w:rPr>
            </w:pPr>
            <w:r w:rsidRPr="002903A0">
              <w:rPr>
                <w:rFonts w:asciiTheme="minorHAnsi" w:hAnsiTheme="minorHAnsi" w:cs="Arial"/>
                <w:b/>
                <w:bCs/>
                <w:color w:val="215E99" w:themeColor="text2" w:themeTint="BF"/>
                <w:szCs w:val="22"/>
                <w:rPrChange w:id="201" w:author="Bradley Law" w:date="2025-07-14T20:42:00Z" w16du:dateUtc="2025-07-15T00:42:00Z">
                  <w:rPr>
                    <w:rFonts w:ascii="Arial" w:hAnsi="Arial" w:cs="Arial"/>
                    <w:b/>
                    <w:bCs/>
                    <w:sz w:val="18"/>
                    <w:szCs w:val="18"/>
                  </w:rPr>
                </w:rPrChange>
              </w:rPr>
              <w:t>Luis:</w:t>
            </w:r>
            <w:r w:rsidRPr="002903A0">
              <w:rPr>
                <w:rFonts w:asciiTheme="minorHAnsi" w:hAnsiTheme="minorHAnsi" w:cs="Arial"/>
                <w:color w:val="215E99" w:themeColor="text2" w:themeTint="BF"/>
                <w:szCs w:val="22"/>
                <w:rPrChange w:id="202" w:author="Bradley Law" w:date="2025-07-14T20:42:00Z" w16du:dateUtc="2025-07-15T00:42:00Z">
                  <w:rPr>
                    <w:rFonts w:ascii="Arial" w:hAnsi="Arial" w:cs="Arial"/>
                    <w:sz w:val="18"/>
                    <w:szCs w:val="18"/>
                  </w:rPr>
                </w:rPrChange>
              </w:rPr>
              <w:t xml:space="preserve"> Yes</w:t>
            </w:r>
          </w:p>
          <w:p w14:paraId="6A47A7BD" w14:textId="068A6BDF" w:rsidR="00580253" w:rsidRPr="002903A0" w:rsidDel="003A3DF7" w:rsidRDefault="00580253" w:rsidP="0028217E">
            <w:pPr>
              <w:kinsoku w:val="0"/>
              <w:overflowPunct w:val="0"/>
              <w:autoSpaceDE w:val="0"/>
              <w:autoSpaceDN w:val="0"/>
              <w:adjustRightInd w:val="0"/>
              <w:spacing w:after="0"/>
              <w:ind w:left="360"/>
              <w:rPr>
                <w:del w:id="203" w:author="Bradley Law" w:date="2025-07-14T13:37:00Z" w16du:dateUtc="2025-07-14T17:37:00Z"/>
                <w:rFonts w:asciiTheme="minorHAnsi" w:hAnsiTheme="minorHAnsi" w:cs="Arial"/>
                <w:color w:val="EE0000"/>
                <w:spacing w:val="-4"/>
                <w:rPrChange w:id="204" w:author="Bradley Law" w:date="2025-07-14T20:42:00Z" w16du:dateUtc="2025-07-15T00:42:00Z">
                  <w:rPr>
                    <w:del w:id="205" w:author="Bradley Law" w:date="2025-07-14T13:37:00Z" w16du:dateUtc="2025-07-14T17:37:00Z"/>
                    <w:rFonts w:ascii="Arial" w:hAnsi="Arial" w:cs="Arial"/>
                    <w:color w:val="EE0000"/>
                    <w:spacing w:val="-4"/>
                    <w:sz w:val="18"/>
                    <w:szCs w:val="18"/>
                  </w:rPr>
                </w:rPrChange>
              </w:rPr>
            </w:pPr>
            <w:del w:id="206" w:author="Bradley Law" w:date="2025-07-14T13:37:00Z" w16du:dateUtc="2025-07-14T17:37:00Z">
              <w:r w:rsidRPr="002903A0" w:rsidDel="003A3DF7">
                <w:rPr>
                  <w:rFonts w:asciiTheme="minorHAnsi" w:hAnsiTheme="minorHAnsi" w:cs="Arial"/>
                  <w:color w:val="EE0000"/>
                  <w:spacing w:val="-4"/>
                  <w:rPrChange w:id="207" w:author="Bradley Law" w:date="2025-07-14T20:42:00Z" w16du:dateUtc="2025-07-15T00:42:00Z">
                    <w:rPr>
                      <w:rFonts w:ascii="Arial" w:hAnsi="Arial" w:cs="Arial"/>
                      <w:color w:val="EE0000"/>
                      <w:spacing w:val="-4"/>
                      <w:sz w:val="18"/>
                      <w:szCs w:val="18"/>
                    </w:rPr>
                  </w:rPrChange>
                </w:rPr>
                <w:delText>[BRAD DO: Summarize Conversation]</w:delText>
              </w:r>
            </w:del>
          </w:p>
          <w:p w14:paraId="4A4A03D4" w14:textId="77777777" w:rsidR="00580253" w:rsidRPr="002903A0" w:rsidRDefault="00580253">
            <w:pPr>
              <w:kinsoku w:val="0"/>
              <w:overflowPunct w:val="0"/>
              <w:autoSpaceDE w:val="0"/>
              <w:autoSpaceDN w:val="0"/>
              <w:adjustRightInd w:val="0"/>
              <w:spacing w:after="0"/>
              <w:rPr>
                <w:rFonts w:asciiTheme="minorHAnsi" w:hAnsiTheme="minorHAnsi" w:cs="Arial"/>
                <w:color w:val="EE0000"/>
                <w:spacing w:val="-4"/>
                <w:rPrChange w:id="208" w:author="Bradley Law" w:date="2025-07-14T20:42:00Z" w16du:dateUtc="2025-07-15T00:42:00Z">
                  <w:rPr>
                    <w:rFonts w:ascii="Arial" w:hAnsi="Arial" w:cs="Arial"/>
                    <w:color w:val="EE0000"/>
                    <w:spacing w:val="-4"/>
                    <w:sz w:val="18"/>
                    <w:szCs w:val="18"/>
                  </w:rPr>
                </w:rPrChange>
              </w:rPr>
              <w:pPrChange w:id="209" w:author="Bradley Law" w:date="2025-07-14T15:51:00Z" w16du:dateUtc="2025-07-14T19:51:00Z">
                <w:pPr>
                  <w:framePr w:hSpace="180" w:wrap="around" w:vAnchor="text" w:hAnchor="text" w:y="1"/>
                  <w:kinsoku w:val="0"/>
                  <w:overflowPunct w:val="0"/>
                  <w:autoSpaceDE w:val="0"/>
                  <w:autoSpaceDN w:val="0"/>
                  <w:adjustRightInd w:val="0"/>
                  <w:spacing w:after="0"/>
                  <w:ind w:left="360"/>
                  <w:suppressOverlap/>
                </w:pPr>
              </w:pPrChange>
            </w:pPr>
          </w:p>
          <w:p w14:paraId="1751D3E3" w14:textId="77777777" w:rsidR="00580253" w:rsidRPr="002903A0" w:rsidRDefault="00580253">
            <w:pPr>
              <w:pStyle w:val="ListParagraph"/>
              <w:numPr>
                <w:ilvl w:val="0"/>
                <w:numId w:val="27"/>
              </w:numPr>
              <w:kinsoku w:val="0"/>
              <w:overflowPunct w:val="0"/>
              <w:autoSpaceDE w:val="0"/>
              <w:autoSpaceDN w:val="0"/>
              <w:adjustRightInd w:val="0"/>
              <w:spacing w:after="0"/>
              <w:rPr>
                <w:ins w:id="210" w:author="Bradley Law" w:date="2025-07-14T13:37:00Z" w16du:dateUtc="2025-07-14T17:37:00Z"/>
                <w:rFonts w:asciiTheme="minorHAnsi" w:hAnsiTheme="minorHAnsi" w:cs="Arial"/>
                <w:b/>
                <w:bCs/>
                <w:color w:val="156082" w:themeColor="accent1"/>
                <w:spacing w:val="-4"/>
                <w:rPrChange w:id="211" w:author="Bradley Law" w:date="2025-07-14T20:42:00Z" w16du:dateUtc="2025-07-15T00:42:00Z">
                  <w:rPr>
                    <w:ins w:id="212" w:author="Bradley Law" w:date="2025-07-14T13:37:00Z" w16du:dateUtc="2025-07-14T17:37:00Z"/>
                  </w:rPr>
                </w:rPrChange>
              </w:rPr>
              <w:pPrChange w:id="213" w:author="Bradley Law" w:date="2025-07-14T13:41:00Z" w16du:dateUtc="2025-07-14T17:41:00Z">
                <w:pPr>
                  <w:kinsoku w:val="0"/>
                  <w:overflowPunct w:val="0"/>
                  <w:autoSpaceDE w:val="0"/>
                  <w:autoSpaceDN w:val="0"/>
                  <w:adjustRightInd w:val="0"/>
                  <w:spacing w:after="0"/>
                  <w:ind w:left="360"/>
                </w:pPr>
              </w:pPrChange>
            </w:pPr>
            <w:commentRangeStart w:id="214"/>
            <w:ins w:id="215" w:author="Bradley Law" w:date="2025-07-14T13:37:00Z" w16du:dateUtc="2025-07-14T17:37:00Z">
              <w:r w:rsidRPr="002903A0">
                <w:rPr>
                  <w:rFonts w:asciiTheme="minorHAnsi" w:hAnsiTheme="minorHAnsi" w:cs="Arial"/>
                  <w:b/>
                  <w:bCs/>
                  <w:color w:val="156082" w:themeColor="accent1"/>
                  <w:spacing w:val="-4"/>
                  <w:rPrChange w:id="216" w:author="Bradley Law" w:date="2025-07-14T20:42:00Z" w16du:dateUtc="2025-07-15T00:42:00Z">
                    <w:rPr/>
                  </w:rPrChange>
                </w:rPr>
                <w:t>[BRAD DO: Summarize Conversation]</w:t>
              </w:r>
            </w:ins>
            <w:commentRangeEnd w:id="214"/>
            <w:r w:rsidRPr="002903A0">
              <w:rPr>
                <w:rStyle w:val="CommentReference"/>
                <w:rFonts w:asciiTheme="minorHAnsi" w:hAnsiTheme="minorHAnsi" w:cs="Arial"/>
                <w:b/>
                <w:bCs/>
                <w:color w:val="156082" w:themeColor="accent1"/>
                <w:spacing w:val="-4"/>
                <w:sz w:val="22"/>
                <w:szCs w:val="22"/>
                <w:rPrChange w:id="217" w:author="Bradley Law" w:date="2025-07-14T20:42:00Z" w16du:dateUtc="2025-07-15T00:42:00Z">
                  <w:rPr>
                    <w:rStyle w:val="CommentReference"/>
                    <w:sz w:val="22"/>
                    <w:szCs w:val="22"/>
                  </w:rPr>
                </w:rPrChange>
              </w:rPr>
              <w:commentReference w:id="214"/>
            </w:r>
          </w:p>
          <w:p w14:paraId="094962BC" w14:textId="77777777" w:rsidR="00580253" w:rsidRPr="002903A0" w:rsidRDefault="00580253">
            <w:pPr>
              <w:pStyle w:val="ListParagraph"/>
              <w:numPr>
                <w:ilvl w:val="0"/>
                <w:numId w:val="27"/>
              </w:numPr>
              <w:kinsoku w:val="0"/>
              <w:overflowPunct w:val="0"/>
              <w:autoSpaceDE w:val="0"/>
              <w:autoSpaceDN w:val="0"/>
              <w:adjustRightInd w:val="0"/>
              <w:spacing w:after="0"/>
              <w:rPr>
                <w:rFonts w:asciiTheme="minorHAnsi" w:hAnsiTheme="minorHAnsi" w:cs="Arial"/>
                <w:color w:val="156082" w:themeColor="accent1"/>
                <w:spacing w:val="-4"/>
                <w:rPrChange w:id="218" w:author="Bradley Law" w:date="2025-07-14T20:42:00Z" w16du:dateUtc="2025-07-15T00:42:00Z">
                  <w:rPr>
                    <w:rFonts w:ascii="Arial" w:hAnsi="Arial" w:cs="Arial"/>
                    <w:color w:val="EE0000"/>
                    <w:spacing w:val="-4"/>
                    <w:sz w:val="18"/>
                    <w:szCs w:val="18"/>
                  </w:rPr>
                </w:rPrChange>
              </w:rPr>
              <w:pPrChange w:id="219" w:author="Bradley Law" w:date="2025-07-14T13:41:00Z" w16du:dateUtc="2025-07-14T17:41:00Z">
                <w:pPr>
                  <w:pStyle w:val="ListParagraph"/>
                  <w:framePr w:hSpace="180" w:wrap="around" w:vAnchor="text" w:hAnchor="text" w:y="1"/>
                  <w:numPr>
                    <w:numId w:val="20"/>
                  </w:numPr>
                  <w:kinsoku w:val="0"/>
                  <w:overflowPunct w:val="0"/>
                  <w:autoSpaceDE w:val="0"/>
                  <w:autoSpaceDN w:val="0"/>
                  <w:adjustRightInd w:val="0"/>
                  <w:spacing w:after="0"/>
                  <w:ind w:hanging="360"/>
                  <w:suppressOverlap/>
                </w:pPr>
              </w:pPrChange>
            </w:pPr>
            <w:r w:rsidRPr="002903A0">
              <w:rPr>
                <w:rFonts w:asciiTheme="minorHAnsi" w:hAnsiTheme="minorHAnsi" w:cs="Arial"/>
                <w:b/>
                <w:bCs/>
                <w:color w:val="156082" w:themeColor="accent1"/>
                <w:spacing w:val="-4"/>
                <w:rPrChange w:id="220" w:author="Bradley Law" w:date="2025-07-14T20:42:00Z" w16du:dateUtc="2025-07-15T00:42:00Z">
                  <w:rPr>
                    <w:rFonts w:ascii="Arial" w:hAnsi="Arial" w:cs="Arial"/>
                    <w:b/>
                    <w:bCs/>
                    <w:color w:val="EE0000"/>
                    <w:spacing w:val="-4"/>
                    <w:sz w:val="18"/>
                    <w:szCs w:val="18"/>
                  </w:rPr>
                </w:rPrChange>
              </w:rPr>
              <w:t xml:space="preserve">Brad: </w:t>
            </w:r>
            <w:r w:rsidRPr="002903A0">
              <w:rPr>
                <w:rFonts w:asciiTheme="minorHAnsi" w:hAnsiTheme="minorHAnsi" w:cs="Arial"/>
                <w:color w:val="156082" w:themeColor="accent1"/>
                <w:spacing w:val="-4"/>
                <w:rPrChange w:id="221" w:author="Bradley Law" w:date="2025-07-14T20:42:00Z" w16du:dateUtc="2025-07-15T00:42:00Z">
                  <w:rPr>
                    <w:rFonts w:ascii="Arial" w:hAnsi="Arial" w:cs="Arial"/>
                    <w:color w:val="EE0000"/>
                    <w:spacing w:val="-4"/>
                    <w:sz w:val="18"/>
                    <w:szCs w:val="18"/>
                  </w:rPr>
                </w:rPrChange>
              </w:rPr>
              <w:t>Explain the screen pop message (Toast)</w:t>
            </w:r>
          </w:p>
          <w:p w14:paraId="5F5D6DB5" w14:textId="25DC9F28" w:rsidR="00580253" w:rsidRPr="002903A0" w:rsidDel="00DC18EC" w:rsidRDefault="00580253">
            <w:pPr>
              <w:pStyle w:val="NormalWeb"/>
              <w:numPr>
                <w:ilvl w:val="0"/>
                <w:numId w:val="27"/>
              </w:numPr>
              <w:rPr>
                <w:del w:id="222" w:author="Bradley Law" w:date="2025-07-14T14:00:00Z" w16du:dateUtc="2025-07-14T18:00:00Z"/>
                <w:rFonts w:asciiTheme="minorHAnsi" w:hAnsiTheme="minorHAnsi" w:cs="Arial"/>
                <w:color w:val="156082" w:themeColor="accent1"/>
                <w:szCs w:val="22"/>
                <w:rPrChange w:id="223" w:author="Bradley Law" w:date="2025-07-14T20:42:00Z" w16du:dateUtc="2025-07-15T00:42:00Z">
                  <w:rPr>
                    <w:del w:id="224" w:author="Bradley Law" w:date="2025-07-14T14:00:00Z" w16du:dateUtc="2025-07-14T18:00:00Z"/>
                  </w:rPr>
                </w:rPrChange>
              </w:rPr>
              <w:pPrChange w:id="225" w:author="Bradley Law" w:date="2025-07-14T13:42:00Z" w16du:dateUtc="2025-07-14T17:42:00Z">
                <w:pPr>
                  <w:pStyle w:val="ListParagraph"/>
                  <w:framePr w:hSpace="180" w:wrap="around" w:vAnchor="text" w:hAnchor="text" w:y="1"/>
                  <w:numPr>
                    <w:numId w:val="20"/>
                  </w:numPr>
                  <w:kinsoku w:val="0"/>
                  <w:overflowPunct w:val="0"/>
                  <w:autoSpaceDE w:val="0"/>
                  <w:autoSpaceDN w:val="0"/>
                  <w:adjustRightInd w:val="0"/>
                  <w:spacing w:after="0"/>
                  <w:ind w:hanging="360"/>
                  <w:suppressOverlap/>
                </w:pPr>
              </w:pPrChange>
            </w:pPr>
            <w:del w:id="226" w:author="Bradley Law" w:date="2025-07-14T14:00:00Z" w16du:dateUtc="2025-07-14T18:00:00Z">
              <w:r w:rsidRPr="002903A0" w:rsidDel="00DC18EC">
                <w:rPr>
                  <w:rFonts w:asciiTheme="minorHAnsi" w:hAnsiTheme="minorHAnsi" w:cs="Arial"/>
                  <w:b/>
                  <w:bCs/>
                  <w:color w:val="156082" w:themeColor="accent1"/>
                  <w:spacing w:val="-4"/>
                  <w:szCs w:val="22"/>
                  <w:rPrChange w:id="227" w:author="Bradley Law" w:date="2025-07-14T20:42:00Z" w16du:dateUtc="2025-07-15T00:42:00Z">
                    <w:rPr>
                      <w:rFonts w:ascii="Arial" w:hAnsi="Arial" w:cs="Arial"/>
                      <w:b/>
                      <w:bCs/>
                      <w:color w:val="EE0000"/>
                      <w:spacing w:val="-4"/>
                      <w:sz w:val="18"/>
                      <w:szCs w:val="18"/>
                    </w:rPr>
                  </w:rPrChange>
                </w:rPr>
                <w:delText>Brad:</w:delText>
              </w:r>
              <w:r w:rsidRPr="002903A0" w:rsidDel="00DC18EC">
                <w:rPr>
                  <w:rFonts w:asciiTheme="minorHAnsi" w:hAnsiTheme="minorHAnsi" w:cs="Arial"/>
                  <w:color w:val="156082" w:themeColor="accent1"/>
                  <w:spacing w:val="-4"/>
                  <w:szCs w:val="22"/>
                  <w:rPrChange w:id="228" w:author="Bradley Law" w:date="2025-07-14T20:42:00Z" w16du:dateUtc="2025-07-15T00:42:00Z">
                    <w:rPr>
                      <w:rFonts w:ascii="Arial" w:hAnsi="Arial" w:cs="Arial"/>
                      <w:color w:val="EE0000"/>
                      <w:spacing w:val="-4"/>
                      <w:sz w:val="18"/>
                      <w:szCs w:val="18"/>
                    </w:rPr>
                  </w:rPrChange>
                </w:rPr>
                <w:delText xml:space="preserve"> Since user is logged in, we will have access to their profile by default. </w:delText>
              </w:r>
            </w:del>
          </w:p>
          <w:p w14:paraId="1E46A76D" w14:textId="27A1B10C" w:rsidR="00580253" w:rsidRPr="002903A0" w:rsidDel="00DC18EC" w:rsidRDefault="00580253">
            <w:pPr>
              <w:pStyle w:val="ListParagraph"/>
              <w:numPr>
                <w:ilvl w:val="0"/>
                <w:numId w:val="27"/>
              </w:numPr>
              <w:kinsoku w:val="0"/>
              <w:overflowPunct w:val="0"/>
              <w:autoSpaceDE w:val="0"/>
              <w:autoSpaceDN w:val="0"/>
              <w:adjustRightInd w:val="0"/>
              <w:spacing w:after="0"/>
              <w:rPr>
                <w:del w:id="229" w:author="Bradley Law" w:date="2025-07-14T14:00:00Z" w16du:dateUtc="2025-07-14T18:00:00Z"/>
                <w:rFonts w:asciiTheme="minorHAnsi" w:hAnsiTheme="minorHAnsi" w:cs="Arial"/>
                <w:color w:val="156082" w:themeColor="accent1"/>
                <w:spacing w:val="-4"/>
                <w:rPrChange w:id="230" w:author="Bradley Law" w:date="2025-07-14T20:42:00Z" w16du:dateUtc="2025-07-15T00:42:00Z">
                  <w:rPr>
                    <w:del w:id="231" w:author="Bradley Law" w:date="2025-07-14T14:00:00Z" w16du:dateUtc="2025-07-14T18:00:00Z"/>
                    <w:rFonts w:ascii="Arial" w:hAnsi="Arial" w:cs="Arial"/>
                    <w:color w:val="EE0000"/>
                    <w:spacing w:val="-4"/>
                    <w:sz w:val="18"/>
                    <w:szCs w:val="18"/>
                  </w:rPr>
                </w:rPrChange>
              </w:rPr>
              <w:pPrChange w:id="232" w:author="Bradley Law" w:date="2025-07-14T13:41:00Z" w16du:dateUtc="2025-07-14T17:41:00Z">
                <w:pPr>
                  <w:pStyle w:val="ListParagraph"/>
                  <w:framePr w:hSpace="180" w:wrap="around" w:vAnchor="text" w:hAnchor="text" w:y="1"/>
                  <w:numPr>
                    <w:numId w:val="20"/>
                  </w:numPr>
                  <w:kinsoku w:val="0"/>
                  <w:overflowPunct w:val="0"/>
                  <w:autoSpaceDE w:val="0"/>
                  <w:autoSpaceDN w:val="0"/>
                  <w:adjustRightInd w:val="0"/>
                  <w:spacing w:after="0"/>
                  <w:ind w:hanging="360"/>
                  <w:suppressOverlap/>
                </w:pPr>
              </w:pPrChange>
            </w:pPr>
            <w:del w:id="233" w:author="Bradley Law" w:date="2025-07-14T14:00:00Z" w16du:dateUtc="2025-07-14T18:00:00Z">
              <w:r w:rsidRPr="002903A0" w:rsidDel="00DC18EC">
                <w:rPr>
                  <w:rFonts w:asciiTheme="minorHAnsi" w:hAnsiTheme="minorHAnsi" w:cs="Arial"/>
                  <w:b/>
                  <w:bCs/>
                  <w:color w:val="156082" w:themeColor="accent1"/>
                  <w:spacing w:val="-4"/>
                  <w:rPrChange w:id="234" w:author="Bradley Law" w:date="2025-07-14T20:42:00Z" w16du:dateUtc="2025-07-15T00:42:00Z">
                    <w:rPr>
                      <w:rFonts w:ascii="Arial" w:hAnsi="Arial" w:cs="Arial"/>
                      <w:b/>
                      <w:bCs/>
                      <w:color w:val="EE0000"/>
                      <w:spacing w:val="-4"/>
                      <w:sz w:val="18"/>
                      <w:szCs w:val="18"/>
                    </w:rPr>
                  </w:rPrChange>
                </w:rPr>
                <w:delText>Brad</w:delText>
              </w:r>
              <w:r w:rsidRPr="002903A0" w:rsidDel="00DC18EC">
                <w:rPr>
                  <w:rFonts w:asciiTheme="minorHAnsi" w:hAnsiTheme="minorHAnsi" w:cs="Arial"/>
                  <w:color w:val="156082" w:themeColor="accent1"/>
                  <w:spacing w:val="-4"/>
                  <w:rPrChange w:id="235" w:author="Bradley Law" w:date="2025-07-14T20:42:00Z" w16du:dateUtc="2025-07-15T00:42:00Z">
                    <w:rPr>
                      <w:rFonts w:ascii="Arial" w:hAnsi="Arial" w:cs="Arial"/>
                      <w:color w:val="EE0000"/>
                      <w:spacing w:val="-4"/>
                      <w:sz w:val="18"/>
                      <w:szCs w:val="18"/>
                    </w:rPr>
                  </w:rPrChange>
                </w:rPr>
                <w:delText>: Remove Luis Navarro from the search box, show how I can search and add him in again</w:delText>
              </w:r>
            </w:del>
          </w:p>
          <w:p w14:paraId="1791BEF1" w14:textId="77777777" w:rsidR="00580253" w:rsidRPr="002903A0" w:rsidRDefault="00580253" w:rsidP="006D1DDE">
            <w:pPr>
              <w:pStyle w:val="ListParagraph"/>
              <w:numPr>
                <w:ilvl w:val="0"/>
                <w:numId w:val="27"/>
              </w:numPr>
              <w:kinsoku w:val="0"/>
              <w:overflowPunct w:val="0"/>
              <w:autoSpaceDE w:val="0"/>
              <w:autoSpaceDN w:val="0"/>
              <w:adjustRightInd w:val="0"/>
              <w:spacing w:after="0"/>
              <w:rPr>
                <w:ins w:id="236" w:author="Bradley Law" w:date="2025-07-14T13:43:00Z" w16du:dateUtc="2025-07-14T17:43:00Z"/>
                <w:rFonts w:asciiTheme="minorHAnsi" w:hAnsiTheme="minorHAnsi" w:cs="Arial"/>
                <w:color w:val="156082" w:themeColor="accent1"/>
                <w:spacing w:val="-4"/>
                <w:rPrChange w:id="237" w:author="Bradley Law" w:date="2025-07-14T20:42:00Z" w16du:dateUtc="2025-07-15T00:42:00Z">
                  <w:rPr>
                    <w:ins w:id="238" w:author="Bradley Law" w:date="2025-07-14T13:43:00Z" w16du:dateUtc="2025-07-14T17:43:00Z"/>
                    <w:rFonts w:ascii="Arial" w:hAnsi="Arial" w:cs="Arial"/>
                    <w:color w:val="EE0000"/>
                    <w:spacing w:val="-4"/>
                    <w:sz w:val="18"/>
                    <w:szCs w:val="18"/>
                  </w:rPr>
                </w:rPrChange>
              </w:rPr>
            </w:pPr>
            <w:r w:rsidRPr="002903A0">
              <w:rPr>
                <w:rFonts w:asciiTheme="minorHAnsi" w:hAnsiTheme="minorHAnsi" w:cs="Arial"/>
                <w:b/>
                <w:bCs/>
                <w:color w:val="156082" w:themeColor="accent1"/>
                <w:spacing w:val="-4"/>
                <w:rPrChange w:id="239" w:author="Bradley Law" w:date="2025-07-14T20:42:00Z" w16du:dateUtc="2025-07-15T00:42:00Z">
                  <w:rPr>
                    <w:rFonts w:ascii="Arial" w:hAnsi="Arial" w:cs="Arial"/>
                    <w:b/>
                    <w:bCs/>
                    <w:color w:val="EE0000"/>
                    <w:spacing w:val="-4"/>
                    <w:sz w:val="18"/>
                    <w:szCs w:val="18"/>
                  </w:rPr>
                </w:rPrChange>
              </w:rPr>
              <w:t>Brad</w:t>
            </w:r>
            <w:r w:rsidRPr="002903A0">
              <w:rPr>
                <w:rFonts w:asciiTheme="minorHAnsi" w:hAnsiTheme="minorHAnsi" w:cs="Arial"/>
                <w:color w:val="156082" w:themeColor="accent1"/>
                <w:spacing w:val="-4"/>
                <w:rPrChange w:id="240" w:author="Bradley Law" w:date="2025-07-14T20:42:00Z" w16du:dateUtc="2025-07-15T00:42:00Z">
                  <w:rPr>
                    <w:rFonts w:ascii="Arial" w:hAnsi="Arial" w:cs="Arial"/>
                    <w:color w:val="EE0000"/>
                    <w:spacing w:val="-4"/>
                    <w:sz w:val="18"/>
                    <w:szCs w:val="18"/>
                  </w:rPr>
                </w:rPrChange>
              </w:rPr>
              <w:t xml:space="preserve">: Say I can review the chat transcript. </w:t>
            </w:r>
          </w:p>
          <w:p w14:paraId="135ED4F9" w14:textId="36549D74" w:rsidR="00580253" w:rsidRPr="002903A0" w:rsidRDefault="00580253" w:rsidP="006D1DDE">
            <w:pPr>
              <w:pStyle w:val="ListParagraph"/>
              <w:numPr>
                <w:ilvl w:val="0"/>
                <w:numId w:val="27"/>
              </w:numPr>
              <w:kinsoku w:val="0"/>
              <w:overflowPunct w:val="0"/>
              <w:autoSpaceDE w:val="0"/>
              <w:autoSpaceDN w:val="0"/>
              <w:adjustRightInd w:val="0"/>
              <w:spacing w:after="0"/>
              <w:rPr>
                <w:ins w:id="241" w:author="Bradley Law" w:date="2025-07-14T13:43:00Z" w16du:dateUtc="2025-07-14T17:43:00Z"/>
                <w:rFonts w:asciiTheme="minorHAnsi" w:hAnsiTheme="minorHAnsi" w:cs="Arial"/>
                <w:color w:val="156082" w:themeColor="accent1"/>
                <w:spacing w:val="-4"/>
                <w:rPrChange w:id="242" w:author="Bradley Law" w:date="2025-07-14T20:42:00Z" w16du:dateUtc="2025-07-15T00:42:00Z">
                  <w:rPr>
                    <w:ins w:id="243" w:author="Bradley Law" w:date="2025-07-14T13:43:00Z" w16du:dateUtc="2025-07-14T17:43:00Z"/>
                    <w:rFonts w:ascii="Arial" w:hAnsi="Arial" w:cs="Arial"/>
                    <w:color w:val="EE0000"/>
                    <w:spacing w:val="-4"/>
                    <w:sz w:val="18"/>
                    <w:szCs w:val="18"/>
                  </w:rPr>
                </w:rPrChange>
              </w:rPr>
            </w:pPr>
            <w:ins w:id="244" w:author="Bradley Law" w:date="2025-07-14T13:43:00Z" w16du:dateUtc="2025-07-14T17:43:00Z">
              <w:r w:rsidRPr="002903A0">
                <w:rPr>
                  <w:rFonts w:asciiTheme="minorHAnsi" w:hAnsiTheme="minorHAnsi" w:cs="Arial"/>
                  <w:color w:val="156082" w:themeColor="accent1"/>
                  <w:spacing w:val="-4"/>
                  <w:rPrChange w:id="245" w:author="Bradley Law" w:date="2025-07-14T20:42:00Z" w16du:dateUtc="2025-07-15T00:42:00Z">
                    <w:rPr>
                      <w:rFonts w:ascii="Arial" w:hAnsi="Arial" w:cs="Arial"/>
                      <w:color w:val="EE0000"/>
                      <w:spacing w:val="-4"/>
                      <w:sz w:val="18"/>
                      <w:szCs w:val="18"/>
                    </w:rPr>
                  </w:rPrChange>
                </w:rPr>
                <w:t>Brad: Walk through the screen itself</w:t>
              </w:r>
            </w:ins>
          </w:p>
          <w:p w14:paraId="07D9F618" w14:textId="41C40DB0" w:rsidR="00580253" w:rsidRPr="002903A0" w:rsidRDefault="00580253" w:rsidP="0080474C">
            <w:pPr>
              <w:pStyle w:val="ListParagraph"/>
              <w:numPr>
                <w:ilvl w:val="1"/>
                <w:numId w:val="27"/>
              </w:numPr>
              <w:kinsoku w:val="0"/>
              <w:overflowPunct w:val="0"/>
              <w:autoSpaceDE w:val="0"/>
              <w:autoSpaceDN w:val="0"/>
              <w:adjustRightInd w:val="0"/>
              <w:spacing w:after="0"/>
              <w:rPr>
                <w:ins w:id="246" w:author="Bradley Law" w:date="2025-07-14T15:47:00Z" w16du:dateUtc="2025-07-14T19:47:00Z"/>
                <w:rFonts w:asciiTheme="minorHAnsi" w:hAnsiTheme="minorHAnsi" w:cs="Arial"/>
                <w:color w:val="156082" w:themeColor="accent1"/>
                <w:spacing w:val="-4"/>
                <w:rPrChange w:id="247" w:author="Bradley Law" w:date="2025-07-14T20:42:00Z" w16du:dateUtc="2025-07-15T00:42:00Z">
                  <w:rPr>
                    <w:ins w:id="248" w:author="Bradley Law" w:date="2025-07-14T15:47:00Z" w16du:dateUtc="2025-07-14T19:47:00Z"/>
                    <w:rFonts w:asciiTheme="minorHAnsi" w:hAnsiTheme="minorHAnsi" w:cs="Arial"/>
                    <w:color w:val="156082" w:themeColor="accent1"/>
                    <w:spacing w:val="-4"/>
                    <w:sz w:val="18"/>
                    <w:szCs w:val="18"/>
                  </w:rPr>
                </w:rPrChange>
              </w:rPr>
            </w:pPr>
            <w:ins w:id="249" w:author="Bradley Law" w:date="2025-07-14T13:43:00Z" w16du:dateUtc="2025-07-14T17:43:00Z">
              <w:r w:rsidRPr="002903A0">
                <w:rPr>
                  <w:rFonts w:asciiTheme="minorHAnsi" w:hAnsiTheme="minorHAnsi" w:cs="Arial"/>
                  <w:color w:val="156082" w:themeColor="accent1"/>
                  <w:spacing w:val="-4"/>
                  <w:rPrChange w:id="250" w:author="Bradley Law" w:date="2025-07-14T20:42:00Z" w16du:dateUtc="2025-07-15T00:42:00Z">
                    <w:rPr>
                      <w:rFonts w:ascii="Arial" w:hAnsi="Arial" w:cs="Arial"/>
                      <w:color w:val="EE0000"/>
                      <w:spacing w:val="-4"/>
                      <w:sz w:val="18"/>
                      <w:szCs w:val="18"/>
                    </w:rPr>
                  </w:rPrChange>
                </w:rPr>
                <w:t>Communication Panel</w:t>
              </w:r>
            </w:ins>
          </w:p>
          <w:p w14:paraId="1695F9EE" w14:textId="77777777" w:rsidR="00580253" w:rsidRPr="002903A0" w:rsidRDefault="00580253">
            <w:pPr>
              <w:pStyle w:val="ListParagraph"/>
              <w:numPr>
                <w:ilvl w:val="2"/>
                <w:numId w:val="27"/>
              </w:numPr>
              <w:kinsoku w:val="0"/>
              <w:overflowPunct w:val="0"/>
              <w:autoSpaceDE w:val="0"/>
              <w:autoSpaceDN w:val="0"/>
              <w:adjustRightInd w:val="0"/>
              <w:spacing w:after="0"/>
              <w:rPr>
                <w:ins w:id="251" w:author="Bradley Law" w:date="2025-07-14T18:12:00Z" w16du:dateUtc="2025-07-14T22:12:00Z"/>
                <w:rFonts w:asciiTheme="minorHAnsi" w:hAnsiTheme="minorHAnsi" w:cs="Arial"/>
                <w:color w:val="156082" w:themeColor="accent1"/>
                <w:spacing w:val="-4"/>
                <w:rPrChange w:id="252" w:author="Bradley Law" w:date="2025-07-14T20:42:00Z" w16du:dateUtc="2025-07-15T00:42:00Z">
                  <w:rPr>
                    <w:ins w:id="253" w:author="Bradley Law" w:date="2025-07-14T18:12:00Z" w16du:dateUtc="2025-07-14T22:12:00Z"/>
                    <w:rFonts w:asciiTheme="minorHAnsi" w:hAnsiTheme="minorHAnsi" w:cs="Arial"/>
                    <w:color w:val="156082" w:themeColor="accent1"/>
                    <w:spacing w:val="-4"/>
                    <w:sz w:val="18"/>
                    <w:szCs w:val="18"/>
                  </w:rPr>
                </w:rPrChange>
              </w:rPr>
            </w:pPr>
            <w:ins w:id="254" w:author="Bradley Law" w:date="2025-07-14T18:12:00Z" w16du:dateUtc="2025-07-14T22:12:00Z">
              <w:r w:rsidRPr="002903A0">
                <w:rPr>
                  <w:rFonts w:asciiTheme="minorHAnsi" w:hAnsiTheme="minorHAnsi" w:cs="Arial"/>
                  <w:color w:val="156082" w:themeColor="accent1"/>
                  <w:spacing w:val="-4"/>
                  <w:rPrChange w:id="255" w:author="Bradley Law" w:date="2025-07-14T20:42:00Z" w16du:dateUtc="2025-07-15T00:42:00Z">
                    <w:rPr>
                      <w:rFonts w:asciiTheme="minorHAnsi" w:hAnsiTheme="minorHAnsi" w:cs="Arial"/>
                      <w:color w:val="156082" w:themeColor="accent1"/>
                      <w:spacing w:val="-4"/>
                      <w:sz w:val="18"/>
                      <w:szCs w:val="18"/>
                    </w:rPr>
                  </w:rPrChange>
                </w:rPr>
                <w:lastRenderedPageBreak/>
                <w:t xml:space="preserve">Sentiment </w:t>
              </w:r>
            </w:ins>
          </w:p>
          <w:p w14:paraId="3AA13A59" w14:textId="42FA4781" w:rsidR="00580253" w:rsidRPr="002903A0" w:rsidRDefault="00580253">
            <w:pPr>
              <w:pStyle w:val="ListParagraph"/>
              <w:numPr>
                <w:ilvl w:val="2"/>
                <w:numId w:val="27"/>
              </w:numPr>
              <w:kinsoku w:val="0"/>
              <w:overflowPunct w:val="0"/>
              <w:autoSpaceDE w:val="0"/>
              <w:autoSpaceDN w:val="0"/>
              <w:adjustRightInd w:val="0"/>
              <w:spacing w:after="0"/>
              <w:rPr>
                <w:ins w:id="256" w:author="Bradley Law" w:date="2025-07-14T13:43:00Z" w16du:dateUtc="2025-07-14T17:43:00Z"/>
                <w:rFonts w:asciiTheme="minorHAnsi" w:hAnsiTheme="minorHAnsi" w:cs="Arial"/>
                <w:color w:val="156082" w:themeColor="accent1"/>
                <w:spacing w:val="-4"/>
                <w:rPrChange w:id="257" w:author="Bradley Law" w:date="2025-07-14T20:42:00Z" w16du:dateUtc="2025-07-15T00:42:00Z">
                  <w:rPr>
                    <w:ins w:id="258" w:author="Bradley Law" w:date="2025-07-14T13:43:00Z" w16du:dateUtc="2025-07-14T17:43:00Z"/>
                    <w:rFonts w:ascii="Arial" w:hAnsi="Arial" w:cs="Arial"/>
                    <w:color w:val="EE0000"/>
                    <w:spacing w:val="-4"/>
                    <w:sz w:val="18"/>
                    <w:szCs w:val="18"/>
                  </w:rPr>
                </w:rPrChange>
              </w:rPr>
              <w:pPrChange w:id="259" w:author="Bradley Law" w:date="2025-07-14T15:47:00Z" w16du:dateUtc="2025-07-14T19:47:00Z">
                <w:pPr>
                  <w:pStyle w:val="ListParagraph"/>
                  <w:framePr w:hSpace="180" w:wrap="around" w:vAnchor="text" w:hAnchor="text" w:y="1"/>
                  <w:numPr>
                    <w:ilvl w:val="1"/>
                    <w:numId w:val="27"/>
                  </w:numPr>
                  <w:kinsoku w:val="0"/>
                  <w:overflowPunct w:val="0"/>
                  <w:autoSpaceDE w:val="0"/>
                  <w:autoSpaceDN w:val="0"/>
                  <w:adjustRightInd w:val="0"/>
                  <w:spacing w:after="0"/>
                  <w:ind w:left="1440" w:hanging="360"/>
                  <w:suppressOverlap/>
                </w:pPr>
              </w:pPrChange>
            </w:pPr>
            <w:ins w:id="260" w:author="Bradley Law" w:date="2025-07-14T15:47:00Z" w16du:dateUtc="2025-07-14T19:47:00Z">
              <w:r w:rsidRPr="002903A0">
                <w:rPr>
                  <w:rFonts w:asciiTheme="minorHAnsi" w:hAnsiTheme="minorHAnsi" w:cs="Arial"/>
                  <w:color w:val="156082" w:themeColor="accent1"/>
                  <w:spacing w:val="-4"/>
                  <w:rPrChange w:id="261" w:author="Bradley Law" w:date="2025-07-14T20:42:00Z" w16du:dateUtc="2025-07-15T00:42:00Z">
                    <w:rPr>
                      <w:rFonts w:asciiTheme="minorHAnsi" w:hAnsiTheme="minorHAnsi" w:cs="Arial"/>
                      <w:color w:val="156082" w:themeColor="accent1"/>
                      <w:spacing w:val="-4"/>
                      <w:sz w:val="18"/>
                      <w:szCs w:val="18"/>
                    </w:rPr>
                  </w:rPrChange>
                </w:rPr>
                <w:t>Voice &amp; Video</w:t>
              </w:r>
            </w:ins>
          </w:p>
          <w:p w14:paraId="731CB33C" w14:textId="2BC66175" w:rsidR="00580253" w:rsidRPr="002903A0" w:rsidRDefault="00580253" w:rsidP="0080474C">
            <w:pPr>
              <w:pStyle w:val="ListParagraph"/>
              <w:numPr>
                <w:ilvl w:val="1"/>
                <w:numId w:val="27"/>
              </w:numPr>
              <w:kinsoku w:val="0"/>
              <w:overflowPunct w:val="0"/>
              <w:autoSpaceDE w:val="0"/>
              <w:autoSpaceDN w:val="0"/>
              <w:adjustRightInd w:val="0"/>
              <w:spacing w:after="0"/>
              <w:rPr>
                <w:ins w:id="262" w:author="Bradley Law" w:date="2025-07-14T13:44:00Z" w16du:dateUtc="2025-07-14T17:44:00Z"/>
                <w:rFonts w:asciiTheme="minorHAnsi" w:hAnsiTheme="minorHAnsi" w:cs="Arial"/>
                <w:b/>
                <w:bCs/>
                <w:color w:val="156082" w:themeColor="accent1"/>
                <w:spacing w:val="-4"/>
                <w:u w:val="single"/>
                <w:rPrChange w:id="263" w:author="Bradley Law" w:date="2025-07-14T20:42:00Z" w16du:dateUtc="2025-07-15T00:42:00Z">
                  <w:rPr>
                    <w:ins w:id="264" w:author="Bradley Law" w:date="2025-07-14T13:44:00Z" w16du:dateUtc="2025-07-14T17:44:00Z"/>
                    <w:rFonts w:ascii="Arial" w:hAnsi="Arial" w:cs="Arial"/>
                    <w:color w:val="EE0000"/>
                    <w:spacing w:val="-4"/>
                    <w:sz w:val="18"/>
                    <w:szCs w:val="18"/>
                  </w:rPr>
                </w:rPrChange>
              </w:rPr>
            </w:pPr>
            <w:ins w:id="265" w:author="Bradley Law" w:date="2025-07-14T13:43:00Z" w16du:dateUtc="2025-07-14T17:43:00Z">
              <w:r w:rsidRPr="002903A0">
                <w:rPr>
                  <w:rFonts w:asciiTheme="minorHAnsi" w:hAnsiTheme="minorHAnsi" w:cs="Arial"/>
                  <w:b/>
                  <w:bCs/>
                  <w:color w:val="156082" w:themeColor="accent1"/>
                  <w:spacing w:val="-4"/>
                  <w:u w:val="single"/>
                  <w:rPrChange w:id="266" w:author="Bradley Law" w:date="2025-07-14T20:42:00Z" w16du:dateUtc="2025-07-15T00:42:00Z">
                    <w:rPr>
                      <w:rFonts w:ascii="Arial" w:hAnsi="Arial" w:cs="Arial"/>
                      <w:color w:val="EE0000"/>
                      <w:spacing w:val="-4"/>
                      <w:sz w:val="18"/>
                      <w:szCs w:val="18"/>
                    </w:rPr>
                  </w:rPrChange>
                </w:rPr>
                <w:t>New Conversation Wind</w:t>
              </w:r>
            </w:ins>
            <w:ins w:id="267" w:author="Bradley Law" w:date="2025-07-14T13:44:00Z" w16du:dateUtc="2025-07-14T17:44:00Z">
              <w:r w:rsidRPr="002903A0">
                <w:rPr>
                  <w:rFonts w:asciiTheme="minorHAnsi" w:hAnsiTheme="minorHAnsi" w:cs="Arial"/>
                  <w:b/>
                  <w:bCs/>
                  <w:color w:val="156082" w:themeColor="accent1"/>
                  <w:spacing w:val="-4"/>
                  <w:u w:val="single"/>
                  <w:rPrChange w:id="268" w:author="Bradley Law" w:date="2025-07-14T20:42:00Z" w16du:dateUtc="2025-07-15T00:42:00Z">
                    <w:rPr>
                      <w:rFonts w:ascii="Arial" w:hAnsi="Arial" w:cs="Arial"/>
                      <w:color w:val="EE0000"/>
                      <w:spacing w:val="-4"/>
                      <w:sz w:val="18"/>
                      <w:szCs w:val="18"/>
                    </w:rPr>
                  </w:rPrChange>
                </w:rPr>
                <w:t>ow</w:t>
              </w:r>
            </w:ins>
          </w:p>
          <w:p w14:paraId="478C32CD" w14:textId="6B26C0FE" w:rsidR="00580253" w:rsidRPr="002903A0" w:rsidRDefault="00580253">
            <w:pPr>
              <w:pStyle w:val="ListParagraph"/>
              <w:numPr>
                <w:ilvl w:val="2"/>
                <w:numId w:val="27"/>
              </w:numPr>
              <w:kinsoku w:val="0"/>
              <w:overflowPunct w:val="0"/>
              <w:autoSpaceDE w:val="0"/>
              <w:autoSpaceDN w:val="0"/>
              <w:adjustRightInd w:val="0"/>
              <w:spacing w:after="0"/>
              <w:rPr>
                <w:ins w:id="269" w:author="Bradley Law" w:date="2025-07-14T13:44:00Z" w16du:dateUtc="2025-07-14T17:44:00Z"/>
                <w:rFonts w:asciiTheme="minorHAnsi" w:hAnsiTheme="minorHAnsi" w:cs="Arial"/>
                <w:color w:val="156082" w:themeColor="accent1"/>
                <w:spacing w:val="-4"/>
                <w:rPrChange w:id="270" w:author="Bradley Law" w:date="2025-07-14T20:42:00Z" w16du:dateUtc="2025-07-15T00:42:00Z">
                  <w:rPr>
                    <w:ins w:id="271" w:author="Bradley Law" w:date="2025-07-14T13:44:00Z" w16du:dateUtc="2025-07-14T17:44:00Z"/>
                    <w:rFonts w:ascii="Arial" w:hAnsi="Arial" w:cs="Arial"/>
                    <w:color w:val="EE0000"/>
                    <w:spacing w:val="-4"/>
                    <w:sz w:val="18"/>
                    <w:szCs w:val="18"/>
                  </w:rPr>
                </w:rPrChange>
              </w:rPr>
              <w:pPrChange w:id="272" w:author="Bradley Law" w:date="2025-07-14T13:48:00Z" w16du:dateUtc="2025-07-14T17:48:00Z">
                <w:pPr>
                  <w:pStyle w:val="ListParagraph"/>
                  <w:framePr w:hSpace="180" w:wrap="around" w:vAnchor="text" w:hAnchor="text" w:y="1"/>
                  <w:numPr>
                    <w:ilvl w:val="1"/>
                    <w:numId w:val="27"/>
                  </w:numPr>
                  <w:kinsoku w:val="0"/>
                  <w:overflowPunct w:val="0"/>
                  <w:autoSpaceDE w:val="0"/>
                  <w:autoSpaceDN w:val="0"/>
                  <w:adjustRightInd w:val="0"/>
                  <w:spacing w:after="0"/>
                  <w:ind w:left="1440" w:hanging="360"/>
                  <w:suppressOverlap/>
                </w:pPr>
              </w:pPrChange>
            </w:pPr>
            <w:ins w:id="273" w:author="Bradley Law" w:date="2025-07-14T18:12:00Z" w16du:dateUtc="2025-07-14T22:12:00Z">
              <w:r w:rsidRPr="002903A0">
                <w:rPr>
                  <w:rFonts w:asciiTheme="minorHAnsi" w:hAnsiTheme="minorHAnsi" w:cs="Arial"/>
                  <w:color w:val="156082" w:themeColor="accent1"/>
                  <w:spacing w:val="-4"/>
                  <w:rPrChange w:id="274" w:author="Bradley Law" w:date="2025-07-14T20:42:00Z" w16du:dateUtc="2025-07-15T00:42:00Z">
                    <w:rPr>
                      <w:rFonts w:asciiTheme="minorHAnsi" w:hAnsiTheme="minorHAnsi" w:cs="Arial"/>
                      <w:color w:val="156082" w:themeColor="accent1"/>
                      <w:spacing w:val="-4"/>
                      <w:sz w:val="18"/>
                      <w:szCs w:val="18"/>
                    </w:rPr>
                  </w:rPrChange>
                </w:rPr>
                <w:t>S</w:t>
              </w:r>
            </w:ins>
            <w:ins w:id="275" w:author="Bradley Law" w:date="2025-07-14T13:44:00Z" w16du:dateUtc="2025-07-14T17:44:00Z">
              <w:r w:rsidRPr="002903A0">
                <w:rPr>
                  <w:rFonts w:asciiTheme="minorHAnsi" w:hAnsiTheme="minorHAnsi" w:cs="Arial"/>
                  <w:color w:val="156082" w:themeColor="accent1"/>
                  <w:spacing w:val="-4"/>
                  <w:rPrChange w:id="276" w:author="Bradley Law" w:date="2025-07-14T20:42:00Z" w16du:dateUtc="2025-07-15T00:42:00Z">
                    <w:rPr>
                      <w:rFonts w:ascii="Arial" w:hAnsi="Arial" w:cs="Arial"/>
                      <w:color w:val="EE0000"/>
                      <w:spacing w:val="-4"/>
                      <w:sz w:val="18"/>
                      <w:szCs w:val="18"/>
                    </w:rPr>
                  </w:rPrChange>
                </w:rPr>
                <w:t>Search Customer – Repeat?</w:t>
              </w:r>
            </w:ins>
          </w:p>
          <w:p w14:paraId="420416A0" w14:textId="5C6B5BBB" w:rsidR="00580253" w:rsidRPr="002903A0" w:rsidRDefault="00580253">
            <w:pPr>
              <w:pStyle w:val="ListParagraph"/>
              <w:numPr>
                <w:ilvl w:val="2"/>
                <w:numId w:val="27"/>
              </w:numPr>
              <w:kinsoku w:val="0"/>
              <w:overflowPunct w:val="0"/>
              <w:autoSpaceDE w:val="0"/>
              <w:autoSpaceDN w:val="0"/>
              <w:adjustRightInd w:val="0"/>
              <w:spacing w:after="0"/>
              <w:rPr>
                <w:ins w:id="277" w:author="Bradley Law" w:date="2025-07-14T13:44:00Z" w16du:dateUtc="2025-07-14T17:44:00Z"/>
                <w:rFonts w:asciiTheme="minorHAnsi" w:hAnsiTheme="minorHAnsi" w:cs="Arial"/>
                <w:color w:val="156082" w:themeColor="accent1"/>
                <w:spacing w:val="-4"/>
                <w:rPrChange w:id="278" w:author="Bradley Law" w:date="2025-07-14T20:42:00Z" w16du:dateUtc="2025-07-15T00:42:00Z">
                  <w:rPr>
                    <w:ins w:id="279" w:author="Bradley Law" w:date="2025-07-14T13:44:00Z" w16du:dateUtc="2025-07-14T17:44:00Z"/>
                    <w:rFonts w:ascii="Arial" w:hAnsi="Arial" w:cs="Arial"/>
                    <w:color w:val="EE0000"/>
                    <w:spacing w:val="-4"/>
                    <w:sz w:val="18"/>
                    <w:szCs w:val="18"/>
                  </w:rPr>
                </w:rPrChange>
              </w:rPr>
              <w:pPrChange w:id="280" w:author="Bradley Law" w:date="2025-07-14T13:48:00Z" w16du:dateUtc="2025-07-14T17:48:00Z">
                <w:pPr>
                  <w:pStyle w:val="ListParagraph"/>
                  <w:framePr w:hSpace="180" w:wrap="around" w:vAnchor="text" w:hAnchor="text" w:y="1"/>
                  <w:numPr>
                    <w:ilvl w:val="1"/>
                    <w:numId w:val="27"/>
                  </w:numPr>
                  <w:kinsoku w:val="0"/>
                  <w:overflowPunct w:val="0"/>
                  <w:autoSpaceDE w:val="0"/>
                  <w:autoSpaceDN w:val="0"/>
                  <w:adjustRightInd w:val="0"/>
                  <w:spacing w:after="0"/>
                  <w:ind w:left="1440" w:hanging="360"/>
                  <w:suppressOverlap/>
                </w:pPr>
              </w:pPrChange>
            </w:pPr>
            <w:ins w:id="281" w:author="Bradley Law" w:date="2025-07-14T13:44:00Z" w16du:dateUtc="2025-07-14T17:44:00Z">
              <w:r w:rsidRPr="002903A0">
                <w:rPr>
                  <w:rFonts w:asciiTheme="minorHAnsi" w:hAnsiTheme="minorHAnsi" w:cs="Arial"/>
                  <w:color w:val="156082" w:themeColor="accent1"/>
                  <w:spacing w:val="-4"/>
                  <w:rPrChange w:id="282" w:author="Bradley Law" w:date="2025-07-14T20:42:00Z" w16du:dateUtc="2025-07-15T00:42:00Z">
                    <w:rPr>
                      <w:rFonts w:ascii="Arial" w:hAnsi="Arial" w:cs="Arial"/>
                      <w:color w:val="EE0000"/>
                      <w:spacing w:val="-4"/>
                      <w:sz w:val="18"/>
                      <w:szCs w:val="18"/>
                    </w:rPr>
                  </w:rPrChange>
                </w:rPr>
                <w:t>Customer Details</w:t>
              </w:r>
            </w:ins>
          </w:p>
          <w:p w14:paraId="13A117B3" w14:textId="29D865E5" w:rsidR="00580253" w:rsidRPr="002903A0" w:rsidRDefault="00580253">
            <w:pPr>
              <w:pStyle w:val="ListParagraph"/>
              <w:numPr>
                <w:ilvl w:val="2"/>
                <w:numId w:val="27"/>
              </w:numPr>
              <w:kinsoku w:val="0"/>
              <w:overflowPunct w:val="0"/>
              <w:autoSpaceDE w:val="0"/>
              <w:autoSpaceDN w:val="0"/>
              <w:adjustRightInd w:val="0"/>
              <w:spacing w:after="0"/>
              <w:rPr>
                <w:ins w:id="283" w:author="Bradley Law" w:date="2025-07-14T16:32:00Z" w16du:dateUtc="2025-07-14T20:32:00Z"/>
                <w:rFonts w:asciiTheme="minorHAnsi" w:hAnsiTheme="minorHAnsi" w:cs="Arial"/>
                <w:color w:val="156082" w:themeColor="accent1"/>
                <w:spacing w:val="-4"/>
                <w:rPrChange w:id="284" w:author="Bradley Law" w:date="2025-07-14T20:42:00Z" w16du:dateUtc="2025-07-15T00:42:00Z">
                  <w:rPr>
                    <w:ins w:id="285" w:author="Bradley Law" w:date="2025-07-14T16:32:00Z" w16du:dateUtc="2025-07-14T20:32:00Z"/>
                    <w:rFonts w:asciiTheme="minorHAnsi" w:hAnsiTheme="minorHAnsi" w:cs="Arial"/>
                    <w:color w:val="156082" w:themeColor="accent1"/>
                    <w:spacing w:val="-4"/>
                    <w:sz w:val="18"/>
                    <w:szCs w:val="18"/>
                  </w:rPr>
                </w:rPrChange>
              </w:rPr>
            </w:pPr>
            <w:ins w:id="286" w:author="Bradley Law" w:date="2025-07-14T13:44:00Z" w16du:dateUtc="2025-07-14T17:44:00Z">
              <w:r w:rsidRPr="002903A0">
                <w:rPr>
                  <w:rFonts w:asciiTheme="minorHAnsi" w:hAnsiTheme="minorHAnsi" w:cs="Arial"/>
                  <w:color w:val="156082" w:themeColor="accent1"/>
                  <w:spacing w:val="-4"/>
                  <w:rPrChange w:id="287" w:author="Bradley Law" w:date="2025-07-14T20:42:00Z" w16du:dateUtc="2025-07-15T00:42:00Z">
                    <w:rPr>
                      <w:rFonts w:ascii="Arial" w:hAnsi="Arial" w:cs="Arial"/>
                      <w:color w:val="EE0000"/>
                      <w:spacing w:val="-4"/>
                      <w:sz w:val="18"/>
                      <w:szCs w:val="18"/>
                    </w:rPr>
                  </w:rPrChange>
                </w:rPr>
                <w:t>Conversation Details</w:t>
              </w:r>
            </w:ins>
          </w:p>
          <w:p w14:paraId="6BC0F302" w14:textId="2C913E81" w:rsidR="00580253" w:rsidRPr="002903A0" w:rsidRDefault="00580253">
            <w:pPr>
              <w:pStyle w:val="ListParagraph"/>
              <w:numPr>
                <w:ilvl w:val="2"/>
                <w:numId w:val="27"/>
              </w:numPr>
              <w:kinsoku w:val="0"/>
              <w:overflowPunct w:val="0"/>
              <w:autoSpaceDE w:val="0"/>
              <w:autoSpaceDN w:val="0"/>
              <w:adjustRightInd w:val="0"/>
              <w:spacing w:after="0"/>
              <w:rPr>
                <w:ins w:id="288" w:author="Bradley Law" w:date="2025-07-14T13:44:00Z" w16du:dateUtc="2025-07-14T17:44:00Z"/>
                <w:rFonts w:asciiTheme="minorHAnsi" w:hAnsiTheme="minorHAnsi" w:cs="Arial"/>
                <w:b/>
                <w:bCs/>
                <w:color w:val="156082" w:themeColor="accent1"/>
                <w:spacing w:val="-4"/>
                <w:rPrChange w:id="289" w:author="Bradley Law" w:date="2025-07-14T20:42:00Z" w16du:dateUtc="2025-07-15T00:42:00Z">
                  <w:rPr>
                    <w:ins w:id="290" w:author="Bradley Law" w:date="2025-07-14T13:44:00Z" w16du:dateUtc="2025-07-14T17:44:00Z"/>
                    <w:rFonts w:ascii="Arial" w:hAnsi="Arial" w:cs="Arial"/>
                    <w:color w:val="EE0000"/>
                    <w:spacing w:val="-4"/>
                    <w:sz w:val="18"/>
                    <w:szCs w:val="18"/>
                  </w:rPr>
                </w:rPrChange>
              </w:rPr>
              <w:pPrChange w:id="291" w:author="Bradley Law" w:date="2025-07-14T13:48:00Z" w16du:dateUtc="2025-07-14T17:48:00Z">
                <w:pPr>
                  <w:pStyle w:val="ListParagraph"/>
                  <w:framePr w:hSpace="180" w:wrap="around" w:vAnchor="text" w:hAnchor="text" w:y="1"/>
                  <w:numPr>
                    <w:ilvl w:val="1"/>
                    <w:numId w:val="27"/>
                  </w:numPr>
                  <w:kinsoku w:val="0"/>
                  <w:overflowPunct w:val="0"/>
                  <w:autoSpaceDE w:val="0"/>
                  <w:autoSpaceDN w:val="0"/>
                  <w:adjustRightInd w:val="0"/>
                  <w:spacing w:after="0"/>
                  <w:ind w:left="1440" w:hanging="360"/>
                  <w:suppressOverlap/>
                </w:pPr>
              </w:pPrChange>
            </w:pPr>
            <w:ins w:id="292" w:author="Bradley Law" w:date="2025-07-14T16:32:00Z" w16du:dateUtc="2025-07-14T20:32:00Z">
              <w:r w:rsidRPr="002903A0">
                <w:rPr>
                  <w:rFonts w:asciiTheme="minorHAnsi" w:hAnsiTheme="minorHAnsi" w:cs="Arial"/>
                  <w:b/>
                  <w:bCs/>
                  <w:color w:val="156082" w:themeColor="accent1"/>
                  <w:spacing w:val="-4"/>
                  <w:rPrChange w:id="293" w:author="Bradley Law" w:date="2025-07-14T20:42:00Z" w16du:dateUtc="2025-07-15T00:42:00Z">
                    <w:rPr>
                      <w:rFonts w:asciiTheme="minorHAnsi" w:hAnsiTheme="minorHAnsi" w:cs="Arial"/>
                      <w:color w:val="156082" w:themeColor="accent1"/>
                      <w:spacing w:val="-4"/>
                      <w:sz w:val="18"/>
                      <w:szCs w:val="18"/>
                    </w:rPr>
                  </w:rPrChange>
                </w:rPr>
                <w:t>Coplot Actions</w:t>
              </w:r>
            </w:ins>
          </w:p>
          <w:p w14:paraId="6DE554E5" w14:textId="5E4A1130" w:rsidR="00580253" w:rsidRPr="002903A0" w:rsidRDefault="00580253">
            <w:pPr>
              <w:pStyle w:val="ListParagraph"/>
              <w:numPr>
                <w:ilvl w:val="2"/>
                <w:numId w:val="27"/>
              </w:numPr>
              <w:kinsoku w:val="0"/>
              <w:overflowPunct w:val="0"/>
              <w:autoSpaceDE w:val="0"/>
              <w:autoSpaceDN w:val="0"/>
              <w:adjustRightInd w:val="0"/>
              <w:spacing w:after="0"/>
              <w:rPr>
                <w:ins w:id="294" w:author="Bradley Law" w:date="2025-07-14T13:45:00Z" w16du:dateUtc="2025-07-14T17:45:00Z"/>
                <w:rFonts w:asciiTheme="minorHAnsi" w:hAnsiTheme="minorHAnsi" w:cs="Arial"/>
                <w:color w:val="156082" w:themeColor="accent1"/>
                <w:spacing w:val="-4"/>
                <w:rPrChange w:id="295" w:author="Bradley Law" w:date="2025-07-14T20:42:00Z" w16du:dateUtc="2025-07-15T00:42:00Z">
                  <w:rPr>
                    <w:ins w:id="296" w:author="Bradley Law" w:date="2025-07-14T13:45:00Z" w16du:dateUtc="2025-07-14T17:45:00Z"/>
                    <w:rFonts w:ascii="Arial" w:hAnsi="Arial" w:cs="Arial"/>
                    <w:color w:val="EE0000"/>
                    <w:spacing w:val="-4"/>
                    <w:sz w:val="18"/>
                    <w:szCs w:val="18"/>
                  </w:rPr>
                </w:rPrChange>
              </w:rPr>
              <w:pPrChange w:id="297" w:author="Bradley Law" w:date="2025-07-14T13:48:00Z" w16du:dateUtc="2025-07-14T17:48:00Z">
                <w:pPr>
                  <w:pStyle w:val="ListParagraph"/>
                  <w:framePr w:hSpace="180" w:wrap="around" w:vAnchor="text" w:hAnchor="text" w:y="1"/>
                  <w:numPr>
                    <w:ilvl w:val="1"/>
                    <w:numId w:val="27"/>
                  </w:numPr>
                  <w:kinsoku w:val="0"/>
                  <w:overflowPunct w:val="0"/>
                  <w:autoSpaceDE w:val="0"/>
                  <w:autoSpaceDN w:val="0"/>
                  <w:adjustRightInd w:val="0"/>
                  <w:spacing w:after="0"/>
                  <w:ind w:left="1440" w:hanging="360"/>
                  <w:suppressOverlap/>
                </w:pPr>
              </w:pPrChange>
            </w:pPr>
            <w:ins w:id="298" w:author="Bradley Law" w:date="2025-07-14T13:44:00Z" w16du:dateUtc="2025-07-14T17:44:00Z">
              <w:r w:rsidRPr="002903A0">
                <w:rPr>
                  <w:rFonts w:asciiTheme="minorHAnsi" w:hAnsiTheme="minorHAnsi" w:cs="Arial"/>
                  <w:color w:val="156082" w:themeColor="accent1"/>
                  <w:spacing w:val="-4"/>
                  <w:rPrChange w:id="299" w:author="Bradley Law" w:date="2025-07-14T20:42:00Z" w16du:dateUtc="2025-07-15T00:42:00Z">
                    <w:rPr>
                      <w:rFonts w:ascii="Arial" w:hAnsi="Arial" w:cs="Arial"/>
                      <w:color w:val="EE0000"/>
                      <w:spacing w:val="-4"/>
                      <w:sz w:val="18"/>
                      <w:szCs w:val="18"/>
                    </w:rPr>
                  </w:rPrChange>
                </w:rPr>
                <w:t>Case Details</w:t>
              </w:r>
            </w:ins>
          </w:p>
          <w:p w14:paraId="337CFE88" w14:textId="32E49DED" w:rsidR="00580253" w:rsidRPr="002903A0" w:rsidRDefault="00580253">
            <w:pPr>
              <w:pStyle w:val="ListParagraph"/>
              <w:numPr>
                <w:ilvl w:val="2"/>
                <w:numId w:val="27"/>
              </w:numPr>
              <w:kinsoku w:val="0"/>
              <w:overflowPunct w:val="0"/>
              <w:autoSpaceDE w:val="0"/>
              <w:autoSpaceDN w:val="0"/>
              <w:adjustRightInd w:val="0"/>
              <w:spacing w:after="0"/>
              <w:rPr>
                <w:ins w:id="300" w:author="Bradley Law" w:date="2025-07-14T13:45:00Z" w16du:dateUtc="2025-07-14T17:45:00Z"/>
                <w:rFonts w:asciiTheme="minorHAnsi" w:hAnsiTheme="minorHAnsi" w:cs="Arial"/>
                <w:color w:val="156082" w:themeColor="accent1"/>
                <w:spacing w:val="-4"/>
                <w:rPrChange w:id="301" w:author="Bradley Law" w:date="2025-07-14T20:42:00Z" w16du:dateUtc="2025-07-15T00:42:00Z">
                  <w:rPr>
                    <w:ins w:id="302" w:author="Bradley Law" w:date="2025-07-14T13:45:00Z" w16du:dateUtc="2025-07-14T17:45:00Z"/>
                    <w:rFonts w:ascii="Arial" w:hAnsi="Arial" w:cs="Arial"/>
                    <w:color w:val="EE0000"/>
                    <w:spacing w:val="-4"/>
                    <w:sz w:val="18"/>
                    <w:szCs w:val="18"/>
                  </w:rPr>
                </w:rPrChange>
              </w:rPr>
              <w:pPrChange w:id="303" w:author="Bradley Law" w:date="2025-07-14T13:48:00Z" w16du:dateUtc="2025-07-14T17:48:00Z">
                <w:pPr>
                  <w:pStyle w:val="ListParagraph"/>
                  <w:framePr w:hSpace="180" w:wrap="around" w:vAnchor="text" w:hAnchor="text" w:y="1"/>
                  <w:numPr>
                    <w:ilvl w:val="1"/>
                    <w:numId w:val="27"/>
                  </w:numPr>
                  <w:kinsoku w:val="0"/>
                  <w:overflowPunct w:val="0"/>
                  <w:autoSpaceDE w:val="0"/>
                  <w:autoSpaceDN w:val="0"/>
                  <w:adjustRightInd w:val="0"/>
                  <w:spacing w:after="0"/>
                  <w:ind w:left="1440" w:hanging="360"/>
                  <w:suppressOverlap/>
                </w:pPr>
              </w:pPrChange>
            </w:pPr>
            <w:ins w:id="304" w:author="Bradley Law" w:date="2025-07-14T13:45:00Z" w16du:dateUtc="2025-07-14T17:45:00Z">
              <w:r w:rsidRPr="002903A0">
                <w:rPr>
                  <w:rFonts w:asciiTheme="minorHAnsi" w:hAnsiTheme="minorHAnsi" w:cs="Arial"/>
                  <w:color w:val="156082" w:themeColor="accent1"/>
                  <w:spacing w:val="-4"/>
                  <w:rPrChange w:id="305" w:author="Bradley Law" w:date="2025-07-14T20:42:00Z" w16du:dateUtc="2025-07-15T00:42:00Z">
                    <w:rPr>
                      <w:rFonts w:ascii="Arial" w:hAnsi="Arial" w:cs="Arial"/>
                      <w:color w:val="EE0000"/>
                      <w:spacing w:val="-4"/>
                      <w:sz w:val="18"/>
                      <w:szCs w:val="18"/>
                    </w:rPr>
                  </w:rPrChange>
                </w:rPr>
                <w:t>Recent Cases</w:t>
              </w:r>
            </w:ins>
          </w:p>
          <w:p w14:paraId="0FEC8348" w14:textId="71D1D939" w:rsidR="00580253" w:rsidRPr="002903A0" w:rsidRDefault="00580253">
            <w:pPr>
              <w:pStyle w:val="ListParagraph"/>
              <w:numPr>
                <w:ilvl w:val="2"/>
                <w:numId w:val="27"/>
              </w:numPr>
              <w:kinsoku w:val="0"/>
              <w:overflowPunct w:val="0"/>
              <w:autoSpaceDE w:val="0"/>
              <w:autoSpaceDN w:val="0"/>
              <w:adjustRightInd w:val="0"/>
              <w:spacing w:after="0"/>
              <w:rPr>
                <w:ins w:id="306" w:author="Bradley Law" w:date="2025-07-14T13:45:00Z" w16du:dateUtc="2025-07-14T17:45:00Z"/>
                <w:rFonts w:asciiTheme="minorHAnsi" w:hAnsiTheme="minorHAnsi" w:cs="Arial"/>
                <w:color w:val="156082" w:themeColor="accent1"/>
                <w:spacing w:val="-4"/>
                <w:rPrChange w:id="307" w:author="Bradley Law" w:date="2025-07-14T20:42:00Z" w16du:dateUtc="2025-07-15T00:42:00Z">
                  <w:rPr>
                    <w:ins w:id="308" w:author="Bradley Law" w:date="2025-07-14T13:45:00Z" w16du:dateUtc="2025-07-14T17:45:00Z"/>
                    <w:rFonts w:ascii="Arial" w:hAnsi="Arial" w:cs="Arial"/>
                    <w:color w:val="EE0000"/>
                    <w:spacing w:val="-4"/>
                    <w:sz w:val="18"/>
                    <w:szCs w:val="18"/>
                  </w:rPr>
                </w:rPrChange>
              </w:rPr>
              <w:pPrChange w:id="309" w:author="Bradley Law" w:date="2025-07-14T13:48:00Z" w16du:dateUtc="2025-07-14T17:48:00Z">
                <w:pPr>
                  <w:pStyle w:val="ListParagraph"/>
                  <w:framePr w:hSpace="180" w:wrap="around" w:vAnchor="text" w:hAnchor="text" w:y="1"/>
                  <w:numPr>
                    <w:ilvl w:val="1"/>
                    <w:numId w:val="27"/>
                  </w:numPr>
                  <w:kinsoku w:val="0"/>
                  <w:overflowPunct w:val="0"/>
                  <w:autoSpaceDE w:val="0"/>
                  <w:autoSpaceDN w:val="0"/>
                  <w:adjustRightInd w:val="0"/>
                  <w:spacing w:after="0"/>
                  <w:ind w:left="1440" w:hanging="360"/>
                  <w:suppressOverlap/>
                </w:pPr>
              </w:pPrChange>
            </w:pPr>
            <w:ins w:id="310" w:author="Bradley Law" w:date="2025-07-14T13:45:00Z" w16du:dateUtc="2025-07-14T17:45:00Z">
              <w:r w:rsidRPr="002903A0">
                <w:rPr>
                  <w:rFonts w:asciiTheme="minorHAnsi" w:hAnsiTheme="minorHAnsi" w:cs="Arial"/>
                  <w:color w:val="156082" w:themeColor="accent1"/>
                  <w:spacing w:val="-4"/>
                  <w:rPrChange w:id="311" w:author="Bradley Law" w:date="2025-07-14T20:42:00Z" w16du:dateUtc="2025-07-15T00:42:00Z">
                    <w:rPr>
                      <w:rFonts w:ascii="Arial" w:hAnsi="Arial" w:cs="Arial"/>
                      <w:color w:val="EE0000"/>
                      <w:spacing w:val="-4"/>
                      <w:sz w:val="18"/>
                      <w:szCs w:val="18"/>
                    </w:rPr>
                  </w:rPrChange>
                </w:rPr>
                <w:t>Timeline</w:t>
              </w:r>
            </w:ins>
          </w:p>
          <w:p w14:paraId="298AB3BB" w14:textId="145C82A7" w:rsidR="00580253" w:rsidRPr="002903A0" w:rsidRDefault="00580253" w:rsidP="00A820E6">
            <w:pPr>
              <w:pStyle w:val="ListParagraph"/>
              <w:numPr>
                <w:ilvl w:val="1"/>
                <w:numId w:val="27"/>
              </w:numPr>
              <w:kinsoku w:val="0"/>
              <w:overflowPunct w:val="0"/>
              <w:autoSpaceDE w:val="0"/>
              <w:autoSpaceDN w:val="0"/>
              <w:adjustRightInd w:val="0"/>
              <w:spacing w:after="0"/>
              <w:rPr>
                <w:ins w:id="312" w:author="Bradley Law" w:date="2025-07-14T13:45:00Z" w16du:dateUtc="2025-07-14T17:45:00Z"/>
                <w:rFonts w:asciiTheme="minorHAnsi" w:hAnsiTheme="minorHAnsi" w:cs="Arial"/>
                <w:b/>
                <w:bCs/>
                <w:color w:val="156082" w:themeColor="accent1"/>
                <w:spacing w:val="-4"/>
                <w:u w:val="single"/>
                <w:rPrChange w:id="313" w:author="Bradley Law" w:date="2025-07-14T20:42:00Z" w16du:dateUtc="2025-07-15T00:42:00Z">
                  <w:rPr>
                    <w:ins w:id="314" w:author="Bradley Law" w:date="2025-07-14T13:45:00Z" w16du:dateUtc="2025-07-14T17:45:00Z"/>
                    <w:rFonts w:ascii="Arial" w:hAnsi="Arial" w:cs="Arial"/>
                    <w:color w:val="EE0000"/>
                    <w:spacing w:val="-4"/>
                    <w:sz w:val="18"/>
                    <w:szCs w:val="18"/>
                  </w:rPr>
                </w:rPrChange>
              </w:rPr>
            </w:pPr>
            <w:ins w:id="315" w:author="Bradley Law" w:date="2025-07-14T13:45:00Z" w16du:dateUtc="2025-07-14T17:45:00Z">
              <w:r w:rsidRPr="002903A0">
                <w:rPr>
                  <w:rFonts w:asciiTheme="minorHAnsi" w:hAnsiTheme="minorHAnsi" w:cs="Arial"/>
                  <w:b/>
                  <w:bCs/>
                  <w:color w:val="156082" w:themeColor="accent1"/>
                  <w:spacing w:val="-4"/>
                  <w:u w:val="single"/>
                  <w:rPrChange w:id="316" w:author="Bradley Law" w:date="2025-07-14T20:42:00Z" w16du:dateUtc="2025-07-15T00:42:00Z">
                    <w:rPr>
                      <w:rFonts w:ascii="Arial" w:hAnsi="Arial" w:cs="Arial"/>
                      <w:color w:val="EE0000"/>
                      <w:spacing w:val="-4"/>
                      <w:sz w:val="18"/>
                      <w:szCs w:val="18"/>
                    </w:rPr>
                  </w:rPrChange>
                </w:rPr>
                <w:t>Right Pane Navigation Bar</w:t>
              </w:r>
            </w:ins>
          </w:p>
          <w:p w14:paraId="5CCD522D" w14:textId="15B1A507" w:rsidR="00580253" w:rsidRPr="002903A0" w:rsidDel="001F7858" w:rsidRDefault="00580253">
            <w:pPr>
              <w:pStyle w:val="ListParagraph"/>
              <w:numPr>
                <w:ilvl w:val="2"/>
                <w:numId w:val="27"/>
              </w:numPr>
              <w:kinsoku w:val="0"/>
              <w:overflowPunct w:val="0"/>
              <w:autoSpaceDE w:val="0"/>
              <w:autoSpaceDN w:val="0"/>
              <w:adjustRightInd w:val="0"/>
              <w:spacing w:after="0"/>
              <w:rPr>
                <w:del w:id="317" w:author="Bradley Law" w:date="2025-07-14T13:46:00Z" w16du:dateUtc="2025-07-14T17:46:00Z"/>
                <w:rFonts w:asciiTheme="minorHAnsi" w:hAnsiTheme="minorHAnsi" w:cs="Arial"/>
                <w:color w:val="156082" w:themeColor="accent1"/>
                <w:spacing w:val="-4"/>
                <w:rPrChange w:id="318" w:author="Bradley Law" w:date="2025-07-14T20:42:00Z" w16du:dateUtc="2025-07-15T00:42:00Z">
                  <w:rPr>
                    <w:del w:id="319" w:author="Bradley Law" w:date="2025-07-14T13:46:00Z" w16du:dateUtc="2025-07-14T17:46:00Z"/>
                    <w:rFonts w:ascii="Arial" w:hAnsi="Arial" w:cs="Arial"/>
                    <w:color w:val="EE0000"/>
                    <w:spacing w:val="-4"/>
                    <w:sz w:val="18"/>
                    <w:szCs w:val="18"/>
                  </w:rPr>
                </w:rPrChange>
              </w:rPr>
              <w:pPrChange w:id="320" w:author="Bradley Law" w:date="2025-07-14T13:55:00Z" w16du:dateUtc="2025-07-14T17:55:00Z">
                <w:pPr>
                  <w:pStyle w:val="ListParagraph"/>
                  <w:framePr w:hSpace="180" w:wrap="around" w:vAnchor="text" w:hAnchor="text" w:y="1"/>
                  <w:numPr>
                    <w:numId w:val="20"/>
                  </w:numPr>
                  <w:kinsoku w:val="0"/>
                  <w:overflowPunct w:val="0"/>
                  <w:autoSpaceDE w:val="0"/>
                  <w:autoSpaceDN w:val="0"/>
                  <w:adjustRightInd w:val="0"/>
                  <w:spacing w:after="0"/>
                  <w:ind w:hanging="360"/>
                  <w:suppressOverlap/>
                </w:pPr>
              </w:pPrChange>
            </w:pPr>
            <w:ins w:id="321" w:author="Bradley Law" w:date="2025-07-14T13:45:00Z" w16du:dateUtc="2025-07-14T17:45:00Z">
              <w:r w:rsidRPr="002903A0">
                <w:rPr>
                  <w:rFonts w:asciiTheme="minorHAnsi" w:hAnsiTheme="minorHAnsi" w:cs="Arial"/>
                  <w:color w:val="156082" w:themeColor="accent1"/>
                  <w:spacing w:val="-4"/>
                  <w:rPrChange w:id="322" w:author="Bradley Law" w:date="2025-07-14T20:42:00Z" w16du:dateUtc="2025-07-15T00:42:00Z">
                    <w:rPr>
                      <w:rFonts w:ascii="Arial" w:hAnsi="Arial" w:cs="Arial"/>
                      <w:color w:val="EE0000"/>
                      <w:spacing w:val="-4"/>
                      <w:sz w:val="18"/>
                      <w:szCs w:val="18"/>
                    </w:rPr>
                  </w:rPrChange>
                </w:rPr>
                <w:t>Copilot</w:t>
              </w:r>
            </w:ins>
          </w:p>
          <w:p w14:paraId="4D56DBD2" w14:textId="2009630D" w:rsidR="00580253" w:rsidRPr="002903A0" w:rsidDel="001F7858" w:rsidRDefault="00580253">
            <w:pPr>
              <w:pStyle w:val="ListParagraph"/>
              <w:numPr>
                <w:ilvl w:val="2"/>
                <w:numId w:val="27"/>
              </w:numPr>
              <w:kinsoku w:val="0"/>
              <w:overflowPunct w:val="0"/>
              <w:autoSpaceDE w:val="0"/>
              <w:autoSpaceDN w:val="0"/>
              <w:adjustRightInd w:val="0"/>
              <w:spacing w:after="0"/>
              <w:rPr>
                <w:del w:id="323" w:author="Bradley Law" w:date="2025-07-14T13:42:00Z" w16du:dateUtc="2025-07-14T17:42:00Z"/>
                <w:rFonts w:asciiTheme="minorHAnsi" w:hAnsiTheme="minorHAnsi" w:cs="Arial"/>
                <w:color w:val="156082" w:themeColor="accent1"/>
                <w:spacing w:val="-4"/>
                <w:rPrChange w:id="324" w:author="Bradley Law" w:date="2025-07-14T20:42:00Z" w16du:dateUtc="2025-07-15T00:42:00Z">
                  <w:rPr>
                    <w:del w:id="325" w:author="Bradley Law" w:date="2025-07-14T13:42:00Z" w16du:dateUtc="2025-07-14T17:42:00Z"/>
                    <w:rFonts w:ascii="Arial" w:hAnsi="Arial" w:cs="Arial"/>
                    <w:color w:val="EE0000"/>
                    <w:spacing w:val="-4"/>
                    <w:sz w:val="18"/>
                    <w:szCs w:val="18"/>
                  </w:rPr>
                </w:rPrChange>
              </w:rPr>
              <w:pPrChange w:id="326" w:author="Bradley Law" w:date="2025-07-14T13:55:00Z" w16du:dateUtc="2025-07-14T17:55:00Z">
                <w:pPr>
                  <w:pStyle w:val="ListParagraph"/>
                </w:pPr>
              </w:pPrChange>
            </w:pPr>
            <w:del w:id="327" w:author="Bradley Law" w:date="2025-07-14T13:42:00Z" w16du:dateUtc="2025-07-14T17:42:00Z">
              <w:r w:rsidRPr="002903A0" w:rsidDel="00996BD7">
                <w:rPr>
                  <w:rFonts w:asciiTheme="minorHAnsi" w:hAnsiTheme="minorHAnsi" w:cs="Arial"/>
                  <w:color w:val="156082" w:themeColor="accent1"/>
                  <w:spacing w:val="-4"/>
                  <w:rPrChange w:id="328" w:author="Bradley Law" w:date="2025-07-14T20:42:00Z" w16du:dateUtc="2025-07-15T00:42:00Z">
                    <w:rPr>
                      <w:rFonts w:ascii="Arial" w:hAnsi="Arial" w:cs="Arial"/>
                      <w:b/>
                      <w:bCs/>
                      <w:color w:val="EE0000"/>
                      <w:spacing w:val="-4"/>
                      <w:sz w:val="18"/>
                      <w:szCs w:val="18"/>
                    </w:rPr>
                  </w:rPrChange>
                </w:rPr>
                <w:delText>System</w:delText>
              </w:r>
              <w:r w:rsidRPr="002903A0" w:rsidDel="00996BD7">
                <w:rPr>
                  <w:rFonts w:asciiTheme="minorHAnsi" w:hAnsiTheme="minorHAnsi" w:cs="Arial"/>
                  <w:color w:val="156082" w:themeColor="accent1"/>
                  <w:spacing w:val="-4"/>
                  <w:rPrChange w:id="329" w:author="Bradley Law" w:date="2025-07-14T20:42:00Z" w16du:dateUtc="2025-07-15T00:42:00Z">
                    <w:rPr>
                      <w:rFonts w:ascii="Arial" w:hAnsi="Arial" w:cs="Arial"/>
                      <w:color w:val="EE0000"/>
                      <w:spacing w:val="-4"/>
                      <w:sz w:val="18"/>
                      <w:szCs w:val="18"/>
                    </w:rPr>
                  </w:rPrChange>
                </w:rPr>
                <w:delText>: Intent Agent applies, Al will help explain based on intent</w:delText>
              </w:r>
            </w:del>
          </w:p>
          <w:p w14:paraId="10877ABF" w14:textId="2AE7F2BD" w:rsidR="00580253" w:rsidRPr="002903A0" w:rsidRDefault="00580253">
            <w:pPr>
              <w:pStyle w:val="ListParagraph"/>
              <w:numPr>
                <w:ilvl w:val="2"/>
                <w:numId w:val="27"/>
              </w:numPr>
              <w:kinsoku w:val="0"/>
              <w:overflowPunct w:val="0"/>
              <w:autoSpaceDE w:val="0"/>
              <w:autoSpaceDN w:val="0"/>
              <w:adjustRightInd w:val="0"/>
              <w:spacing w:after="0"/>
              <w:rPr>
                <w:ins w:id="330" w:author="Bradley Law" w:date="2025-07-14T13:54:00Z" w16du:dateUtc="2025-07-14T17:54:00Z"/>
                <w:rFonts w:asciiTheme="minorHAnsi" w:hAnsiTheme="minorHAnsi" w:cs="Arial"/>
                <w:color w:val="156082" w:themeColor="accent1"/>
                <w:spacing w:val="-4"/>
                <w:rPrChange w:id="331" w:author="Bradley Law" w:date="2025-07-14T20:42:00Z" w16du:dateUtc="2025-07-15T00:42:00Z">
                  <w:rPr>
                    <w:ins w:id="332" w:author="Bradley Law" w:date="2025-07-14T13:54:00Z" w16du:dateUtc="2025-07-14T17:54:00Z"/>
                    <w:rFonts w:ascii="Arial" w:hAnsi="Arial" w:cs="Arial"/>
                    <w:color w:val="EE0000"/>
                    <w:spacing w:val="-4"/>
                    <w:sz w:val="18"/>
                    <w:szCs w:val="18"/>
                  </w:rPr>
                </w:rPrChange>
              </w:rPr>
              <w:pPrChange w:id="333" w:author="Bradley Law" w:date="2025-07-14T13:55:00Z" w16du:dateUtc="2025-07-14T17:55:00Z">
                <w:pPr>
                  <w:pStyle w:val="ListParagraph"/>
                  <w:framePr w:hSpace="180" w:wrap="around" w:vAnchor="text" w:hAnchor="text" w:y="1"/>
                  <w:numPr>
                    <w:ilvl w:val="1"/>
                    <w:numId w:val="27"/>
                  </w:numPr>
                  <w:kinsoku w:val="0"/>
                  <w:overflowPunct w:val="0"/>
                  <w:autoSpaceDE w:val="0"/>
                  <w:autoSpaceDN w:val="0"/>
                  <w:adjustRightInd w:val="0"/>
                  <w:spacing w:after="0"/>
                  <w:ind w:left="1440" w:hanging="360"/>
                  <w:suppressOverlap/>
                </w:pPr>
              </w:pPrChange>
            </w:pPr>
            <w:ins w:id="334" w:author="Bradley Law" w:date="2025-07-14T13:54:00Z" w16du:dateUtc="2025-07-14T17:54:00Z">
              <w:r w:rsidRPr="002903A0">
                <w:rPr>
                  <w:rFonts w:asciiTheme="minorHAnsi" w:hAnsiTheme="minorHAnsi" w:cs="Arial"/>
                  <w:color w:val="156082" w:themeColor="accent1"/>
                  <w:spacing w:val="-4"/>
                  <w:rPrChange w:id="335" w:author="Bradley Law" w:date="2025-07-14T20:42:00Z" w16du:dateUtc="2025-07-15T00:42:00Z">
                    <w:rPr>
                      <w:rFonts w:ascii="Arial" w:hAnsi="Arial" w:cs="Arial"/>
                      <w:color w:val="EE0000"/>
                      <w:spacing w:val="-4"/>
                      <w:sz w:val="18"/>
                      <w:szCs w:val="18"/>
                    </w:rPr>
                  </w:rPrChange>
                </w:rPr>
                <w:t xml:space="preserve"> </w:t>
              </w:r>
            </w:ins>
          </w:p>
          <w:p w14:paraId="0D2B2ECD" w14:textId="778E31AC" w:rsidR="00580253" w:rsidRPr="002903A0" w:rsidRDefault="00580253">
            <w:pPr>
              <w:pStyle w:val="ListParagraph"/>
              <w:numPr>
                <w:ilvl w:val="3"/>
                <w:numId w:val="27"/>
              </w:numPr>
              <w:kinsoku w:val="0"/>
              <w:overflowPunct w:val="0"/>
              <w:autoSpaceDE w:val="0"/>
              <w:autoSpaceDN w:val="0"/>
              <w:adjustRightInd w:val="0"/>
              <w:spacing w:after="0"/>
              <w:rPr>
                <w:ins w:id="336" w:author="Bradley Law" w:date="2025-07-14T13:54:00Z" w16du:dateUtc="2025-07-14T17:54:00Z"/>
                <w:rFonts w:asciiTheme="minorHAnsi" w:hAnsiTheme="minorHAnsi" w:cs="Arial"/>
                <w:color w:val="156082" w:themeColor="accent1"/>
                <w:spacing w:val="-4"/>
                <w:rPrChange w:id="337" w:author="Bradley Law" w:date="2025-07-14T20:42:00Z" w16du:dateUtc="2025-07-15T00:42:00Z">
                  <w:rPr>
                    <w:ins w:id="338" w:author="Bradley Law" w:date="2025-07-14T13:54:00Z" w16du:dateUtc="2025-07-14T17:54:00Z"/>
                    <w:rFonts w:ascii="Arial" w:hAnsi="Arial" w:cs="Arial"/>
                    <w:color w:val="EE0000"/>
                    <w:spacing w:val="-4"/>
                    <w:sz w:val="18"/>
                    <w:szCs w:val="18"/>
                  </w:rPr>
                </w:rPrChange>
              </w:rPr>
              <w:pPrChange w:id="339" w:author="Bradley Law" w:date="2025-07-14T13:55:00Z" w16du:dateUtc="2025-07-14T17:55:00Z">
                <w:pPr>
                  <w:pStyle w:val="ListParagraph"/>
                  <w:framePr w:hSpace="180" w:wrap="around" w:vAnchor="text" w:hAnchor="text" w:y="1"/>
                  <w:numPr>
                    <w:ilvl w:val="1"/>
                    <w:numId w:val="27"/>
                  </w:numPr>
                  <w:kinsoku w:val="0"/>
                  <w:overflowPunct w:val="0"/>
                  <w:autoSpaceDE w:val="0"/>
                  <w:autoSpaceDN w:val="0"/>
                  <w:adjustRightInd w:val="0"/>
                  <w:spacing w:after="0"/>
                  <w:ind w:left="1440" w:hanging="360"/>
                  <w:suppressOverlap/>
                </w:pPr>
              </w:pPrChange>
            </w:pPr>
            <w:ins w:id="340" w:author="Bradley Law" w:date="2025-07-14T13:54:00Z" w16du:dateUtc="2025-07-14T17:54:00Z">
              <w:r w:rsidRPr="002903A0">
                <w:rPr>
                  <w:rFonts w:asciiTheme="minorHAnsi" w:hAnsiTheme="minorHAnsi" w:cs="Arial"/>
                  <w:color w:val="156082" w:themeColor="accent1"/>
                  <w:spacing w:val="-4"/>
                  <w:rPrChange w:id="341" w:author="Bradley Law" w:date="2025-07-14T20:42:00Z" w16du:dateUtc="2025-07-15T00:42:00Z">
                    <w:rPr>
                      <w:rFonts w:ascii="Arial" w:hAnsi="Arial" w:cs="Arial"/>
                      <w:color w:val="EE0000"/>
                      <w:spacing w:val="-4"/>
                      <w:sz w:val="18"/>
                      <w:szCs w:val="18"/>
                    </w:rPr>
                  </w:rPrChange>
                </w:rPr>
                <w:t>Ask a Question</w:t>
              </w:r>
            </w:ins>
          </w:p>
          <w:p w14:paraId="57AA54A1" w14:textId="7B98D638" w:rsidR="00580253" w:rsidRPr="002903A0" w:rsidRDefault="00580253">
            <w:pPr>
              <w:pStyle w:val="ListParagraph"/>
              <w:numPr>
                <w:ilvl w:val="3"/>
                <w:numId w:val="27"/>
              </w:numPr>
              <w:kinsoku w:val="0"/>
              <w:overflowPunct w:val="0"/>
              <w:autoSpaceDE w:val="0"/>
              <w:autoSpaceDN w:val="0"/>
              <w:adjustRightInd w:val="0"/>
              <w:spacing w:after="0"/>
              <w:rPr>
                <w:ins w:id="342" w:author="Bradley Law" w:date="2025-07-14T13:55:00Z" w16du:dateUtc="2025-07-14T17:55:00Z"/>
                <w:rFonts w:asciiTheme="minorHAnsi" w:hAnsiTheme="minorHAnsi" w:cs="Arial"/>
                <w:color w:val="156082" w:themeColor="accent1"/>
                <w:spacing w:val="-4"/>
                <w:rPrChange w:id="343" w:author="Bradley Law" w:date="2025-07-14T20:42:00Z" w16du:dateUtc="2025-07-15T00:42:00Z">
                  <w:rPr>
                    <w:ins w:id="344" w:author="Bradley Law" w:date="2025-07-14T13:55:00Z" w16du:dateUtc="2025-07-14T17:55:00Z"/>
                    <w:rFonts w:ascii="Arial" w:hAnsi="Arial" w:cs="Arial"/>
                    <w:color w:val="EE0000"/>
                    <w:spacing w:val="-4"/>
                    <w:sz w:val="18"/>
                    <w:szCs w:val="18"/>
                  </w:rPr>
                </w:rPrChange>
              </w:rPr>
              <w:pPrChange w:id="345" w:author="Bradley Law" w:date="2025-07-14T13:55:00Z" w16du:dateUtc="2025-07-14T17:55:00Z">
                <w:pPr>
                  <w:pStyle w:val="ListParagraph"/>
                  <w:framePr w:hSpace="180" w:wrap="around" w:vAnchor="text" w:hAnchor="text" w:y="1"/>
                  <w:numPr>
                    <w:ilvl w:val="1"/>
                    <w:numId w:val="27"/>
                  </w:numPr>
                  <w:kinsoku w:val="0"/>
                  <w:overflowPunct w:val="0"/>
                  <w:autoSpaceDE w:val="0"/>
                  <w:autoSpaceDN w:val="0"/>
                  <w:adjustRightInd w:val="0"/>
                  <w:spacing w:after="0"/>
                  <w:ind w:left="1440" w:hanging="360"/>
                  <w:suppressOverlap/>
                </w:pPr>
              </w:pPrChange>
            </w:pPr>
            <w:ins w:id="346" w:author="Bradley Law" w:date="2025-07-14T13:54:00Z" w16du:dateUtc="2025-07-14T17:54:00Z">
              <w:r w:rsidRPr="002903A0">
                <w:rPr>
                  <w:rFonts w:asciiTheme="minorHAnsi" w:hAnsiTheme="minorHAnsi" w:cs="Arial"/>
                  <w:color w:val="156082" w:themeColor="accent1"/>
                  <w:spacing w:val="-4"/>
                  <w:rPrChange w:id="347" w:author="Bradley Law" w:date="2025-07-14T20:42:00Z" w16du:dateUtc="2025-07-15T00:42:00Z">
                    <w:rPr>
                      <w:rFonts w:ascii="Arial" w:hAnsi="Arial" w:cs="Arial"/>
                      <w:color w:val="EE0000"/>
                      <w:spacing w:val="-4"/>
                      <w:sz w:val="18"/>
                      <w:szCs w:val="18"/>
                    </w:rPr>
                  </w:rPrChange>
                </w:rPr>
                <w:t>W</w:t>
              </w:r>
            </w:ins>
            <w:ins w:id="348" w:author="Bradley Law" w:date="2025-07-14T13:55:00Z" w16du:dateUtc="2025-07-14T17:55:00Z">
              <w:r w:rsidRPr="002903A0">
                <w:rPr>
                  <w:rFonts w:asciiTheme="minorHAnsi" w:hAnsiTheme="minorHAnsi" w:cs="Arial"/>
                  <w:color w:val="156082" w:themeColor="accent1"/>
                  <w:spacing w:val="-4"/>
                  <w:rPrChange w:id="349" w:author="Bradley Law" w:date="2025-07-14T20:42:00Z" w16du:dateUtc="2025-07-15T00:42:00Z">
                    <w:rPr>
                      <w:rFonts w:ascii="Arial" w:hAnsi="Arial" w:cs="Arial"/>
                      <w:color w:val="EE0000"/>
                      <w:spacing w:val="-4"/>
                      <w:sz w:val="18"/>
                      <w:szCs w:val="18"/>
                    </w:rPr>
                  </w:rPrChange>
                </w:rPr>
                <w:t>rite an email</w:t>
              </w:r>
            </w:ins>
          </w:p>
          <w:p w14:paraId="72F96D04" w14:textId="0D24A721" w:rsidR="00580253" w:rsidRPr="002903A0" w:rsidRDefault="00580253">
            <w:pPr>
              <w:pStyle w:val="ListParagraph"/>
              <w:numPr>
                <w:ilvl w:val="3"/>
                <w:numId w:val="27"/>
              </w:numPr>
              <w:kinsoku w:val="0"/>
              <w:overflowPunct w:val="0"/>
              <w:autoSpaceDE w:val="0"/>
              <w:autoSpaceDN w:val="0"/>
              <w:adjustRightInd w:val="0"/>
              <w:spacing w:after="0"/>
              <w:rPr>
                <w:ins w:id="350" w:author="Bradley Law" w:date="2025-07-14T13:55:00Z" w16du:dateUtc="2025-07-14T17:55:00Z"/>
                <w:rFonts w:asciiTheme="minorHAnsi" w:hAnsiTheme="minorHAnsi" w:cs="Arial"/>
                <w:color w:val="156082" w:themeColor="accent1"/>
                <w:spacing w:val="-4"/>
                <w:rPrChange w:id="351" w:author="Bradley Law" w:date="2025-07-14T20:42:00Z" w16du:dateUtc="2025-07-15T00:42:00Z">
                  <w:rPr>
                    <w:ins w:id="352" w:author="Bradley Law" w:date="2025-07-14T13:55:00Z" w16du:dateUtc="2025-07-14T17:55:00Z"/>
                    <w:rFonts w:ascii="Arial" w:hAnsi="Arial" w:cs="Arial"/>
                    <w:color w:val="EE0000"/>
                    <w:spacing w:val="-4"/>
                    <w:sz w:val="18"/>
                    <w:szCs w:val="18"/>
                  </w:rPr>
                </w:rPrChange>
              </w:rPr>
              <w:pPrChange w:id="353" w:author="Bradley Law" w:date="2025-07-14T13:55:00Z" w16du:dateUtc="2025-07-14T17:55:00Z">
                <w:pPr>
                  <w:pStyle w:val="ListParagraph"/>
                  <w:framePr w:hSpace="180" w:wrap="around" w:vAnchor="text" w:hAnchor="text" w:y="1"/>
                  <w:numPr>
                    <w:ilvl w:val="1"/>
                    <w:numId w:val="27"/>
                  </w:numPr>
                  <w:kinsoku w:val="0"/>
                  <w:overflowPunct w:val="0"/>
                  <w:autoSpaceDE w:val="0"/>
                  <w:autoSpaceDN w:val="0"/>
                  <w:adjustRightInd w:val="0"/>
                  <w:spacing w:after="0"/>
                  <w:ind w:left="1440" w:hanging="360"/>
                  <w:suppressOverlap/>
                </w:pPr>
              </w:pPrChange>
            </w:pPr>
            <w:ins w:id="354" w:author="Bradley Law" w:date="2025-07-14T13:55:00Z" w16du:dateUtc="2025-07-14T17:55:00Z">
              <w:r w:rsidRPr="002903A0">
                <w:rPr>
                  <w:rFonts w:asciiTheme="minorHAnsi" w:hAnsiTheme="minorHAnsi" w:cs="Arial"/>
                  <w:color w:val="156082" w:themeColor="accent1"/>
                  <w:spacing w:val="-4"/>
                  <w:rPrChange w:id="355" w:author="Bradley Law" w:date="2025-07-14T20:42:00Z" w16du:dateUtc="2025-07-15T00:42:00Z">
                    <w:rPr>
                      <w:rFonts w:ascii="Arial" w:hAnsi="Arial" w:cs="Arial"/>
                      <w:color w:val="EE0000"/>
                      <w:spacing w:val="-4"/>
                      <w:sz w:val="18"/>
                      <w:szCs w:val="18"/>
                    </w:rPr>
                  </w:rPrChange>
                </w:rPr>
                <w:t>Intent Based Suggestions</w:t>
              </w:r>
            </w:ins>
          </w:p>
          <w:p w14:paraId="31501819" w14:textId="6A1110C3" w:rsidR="00580253" w:rsidRPr="002903A0" w:rsidRDefault="00580253">
            <w:pPr>
              <w:pStyle w:val="ListParagraph"/>
              <w:numPr>
                <w:ilvl w:val="3"/>
                <w:numId w:val="27"/>
              </w:numPr>
              <w:kinsoku w:val="0"/>
              <w:overflowPunct w:val="0"/>
              <w:autoSpaceDE w:val="0"/>
              <w:autoSpaceDN w:val="0"/>
              <w:adjustRightInd w:val="0"/>
              <w:spacing w:after="0"/>
              <w:rPr>
                <w:ins w:id="356" w:author="Bradley Law" w:date="2025-07-14T13:46:00Z" w16du:dateUtc="2025-07-14T17:46:00Z"/>
                <w:rFonts w:asciiTheme="minorHAnsi" w:hAnsiTheme="minorHAnsi" w:cs="Arial"/>
                <w:color w:val="156082" w:themeColor="accent1"/>
                <w:spacing w:val="-4"/>
                <w:rPrChange w:id="357" w:author="Bradley Law" w:date="2025-07-14T20:42:00Z" w16du:dateUtc="2025-07-15T00:42:00Z">
                  <w:rPr>
                    <w:ins w:id="358" w:author="Bradley Law" w:date="2025-07-14T13:46:00Z" w16du:dateUtc="2025-07-14T17:46:00Z"/>
                    <w:rFonts w:ascii="Arial" w:hAnsi="Arial" w:cs="Arial"/>
                    <w:color w:val="EE0000"/>
                    <w:spacing w:val="-4"/>
                    <w:sz w:val="18"/>
                    <w:szCs w:val="18"/>
                  </w:rPr>
                </w:rPrChange>
              </w:rPr>
              <w:pPrChange w:id="359" w:author="Bradley Law" w:date="2025-07-14T13:55:00Z" w16du:dateUtc="2025-07-14T17:55:00Z">
                <w:pPr>
                  <w:framePr w:hSpace="180" w:wrap="around" w:vAnchor="text" w:hAnchor="text" w:y="1"/>
                  <w:kinsoku w:val="0"/>
                  <w:overflowPunct w:val="0"/>
                  <w:autoSpaceDE w:val="0"/>
                  <w:autoSpaceDN w:val="0"/>
                  <w:adjustRightInd w:val="0"/>
                  <w:spacing w:after="0"/>
                  <w:suppressOverlap/>
                </w:pPr>
              </w:pPrChange>
            </w:pPr>
            <w:ins w:id="360" w:author="Bradley Law" w:date="2025-07-14T13:55:00Z" w16du:dateUtc="2025-07-14T17:55:00Z">
              <w:r w:rsidRPr="002903A0">
                <w:rPr>
                  <w:rFonts w:asciiTheme="minorHAnsi" w:hAnsiTheme="minorHAnsi" w:cs="Arial"/>
                  <w:color w:val="156082" w:themeColor="accent1"/>
                  <w:spacing w:val="-4"/>
                  <w:rPrChange w:id="361" w:author="Bradley Law" w:date="2025-07-14T20:42:00Z" w16du:dateUtc="2025-07-15T00:42:00Z">
                    <w:rPr>
                      <w:rFonts w:ascii="Arial" w:hAnsi="Arial" w:cs="Arial"/>
                      <w:color w:val="EE0000"/>
                      <w:spacing w:val="-4"/>
                      <w:sz w:val="18"/>
                      <w:szCs w:val="18"/>
                    </w:rPr>
                  </w:rPrChange>
                </w:rPr>
                <w:t>Prompts + Describe what you need</w:t>
              </w:r>
            </w:ins>
          </w:p>
          <w:p w14:paraId="76D70CCC" w14:textId="3E5D8ADB" w:rsidR="00580253" w:rsidRPr="002903A0" w:rsidRDefault="00580253">
            <w:pPr>
              <w:pStyle w:val="ListParagraph"/>
              <w:numPr>
                <w:ilvl w:val="2"/>
                <w:numId w:val="27"/>
              </w:numPr>
              <w:kinsoku w:val="0"/>
              <w:overflowPunct w:val="0"/>
              <w:autoSpaceDE w:val="0"/>
              <w:autoSpaceDN w:val="0"/>
              <w:adjustRightInd w:val="0"/>
              <w:spacing w:after="0"/>
              <w:rPr>
                <w:ins w:id="362" w:author="Bradley Law" w:date="2025-07-14T13:46:00Z" w16du:dateUtc="2025-07-14T17:46:00Z"/>
                <w:rFonts w:asciiTheme="minorHAnsi" w:hAnsiTheme="minorHAnsi" w:cs="Arial"/>
                <w:color w:val="156082" w:themeColor="accent1"/>
                <w:spacing w:val="-4"/>
                <w:rPrChange w:id="363" w:author="Bradley Law" w:date="2025-07-14T20:42:00Z" w16du:dateUtc="2025-07-15T00:42:00Z">
                  <w:rPr>
                    <w:ins w:id="364" w:author="Bradley Law" w:date="2025-07-14T13:46:00Z" w16du:dateUtc="2025-07-14T17:46:00Z"/>
                    <w:rFonts w:ascii="Arial" w:hAnsi="Arial" w:cs="Arial"/>
                    <w:color w:val="EE0000"/>
                    <w:spacing w:val="-4"/>
                    <w:sz w:val="18"/>
                    <w:szCs w:val="18"/>
                  </w:rPr>
                </w:rPrChange>
              </w:rPr>
              <w:pPrChange w:id="365" w:author="Bradley Law" w:date="2025-07-14T13:48:00Z" w16du:dateUtc="2025-07-14T17:48:00Z">
                <w:pPr>
                  <w:framePr w:hSpace="180" w:wrap="around" w:vAnchor="text" w:hAnchor="text" w:y="1"/>
                  <w:kinsoku w:val="0"/>
                  <w:overflowPunct w:val="0"/>
                  <w:autoSpaceDE w:val="0"/>
                  <w:autoSpaceDN w:val="0"/>
                  <w:adjustRightInd w:val="0"/>
                  <w:spacing w:after="0"/>
                  <w:suppressOverlap/>
                </w:pPr>
              </w:pPrChange>
            </w:pPr>
            <w:ins w:id="366" w:author="Bradley Law" w:date="2025-07-14T13:46:00Z" w16du:dateUtc="2025-07-14T17:46:00Z">
              <w:r w:rsidRPr="002903A0">
                <w:rPr>
                  <w:rFonts w:asciiTheme="minorHAnsi" w:hAnsiTheme="minorHAnsi" w:cs="Arial"/>
                  <w:color w:val="156082" w:themeColor="accent1"/>
                  <w:spacing w:val="-4"/>
                  <w:rPrChange w:id="367" w:author="Bradley Law" w:date="2025-07-14T20:42:00Z" w16du:dateUtc="2025-07-15T00:42:00Z">
                    <w:rPr>
                      <w:rFonts w:ascii="Arial" w:hAnsi="Arial" w:cs="Arial"/>
                      <w:color w:val="EE0000"/>
                      <w:spacing w:val="-4"/>
                      <w:sz w:val="18"/>
                      <w:szCs w:val="18"/>
                    </w:rPr>
                  </w:rPrChange>
                </w:rPr>
                <w:t>Teams Chat</w:t>
              </w:r>
            </w:ins>
          </w:p>
          <w:p w14:paraId="11FF539A" w14:textId="0DCFD77C" w:rsidR="00580253" w:rsidRPr="002903A0" w:rsidRDefault="00580253">
            <w:pPr>
              <w:pStyle w:val="ListParagraph"/>
              <w:numPr>
                <w:ilvl w:val="2"/>
                <w:numId w:val="27"/>
              </w:numPr>
              <w:kinsoku w:val="0"/>
              <w:overflowPunct w:val="0"/>
              <w:autoSpaceDE w:val="0"/>
              <w:autoSpaceDN w:val="0"/>
              <w:adjustRightInd w:val="0"/>
              <w:spacing w:after="0"/>
              <w:rPr>
                <w:ins w:id="368" w:author="Bradley Law" w:date="2025-07-14T13:46:00Z" w16du:dateUtc="2025-07-14T17:46:00Z"/>
                <w:rFonts w:asciiTheme="minorHAnsi" w:hAnsiTheme="minorHAnsi" w:cs="Arial"/>
                <w:color w:val="156082" w:themeColor="accent1"/>
                <w:spacing w:val="-4"/>
                <w:rPrChange w:id="369" w:author="Bradley Law" w:date="2025-07-14T20:42:00Z" w16du:dateUtc="2025-07-15T00:42:00Z">
                  <w:rPr>
                    <w:ins w:id="370" w:author="Bradley Law" w:date="2025-07-14T13:46:00Z" w16du:dateUtc="2025-07-14T17:46:00Z"/>
                    <w:rFonts w:ascii="Arial" w:hAnsi="Arial" w:cs="Arial"/>
                    <w:color w:val="EE0000"/>
                    <w:spacing w:val="-4"/>
                    <w:sz w:val="18"/>
                    <w:szCs w:val="18"/>
                  </w:rPr>
                </w:rPrChange>
              </w:rPr>
              <w:pPrChange w:id="371" w:author="Bradley Law" w:date="2025-07-14T13:48:00Z" w16du:dateUtc="2025-07-14T17:48:00Z">
                <w:pPr>
                  <w:framePr w:hSpace="180" w:wrap="around" w:vAnchor="text" w:hAnchor="text" w:y="1"/>
                  <w:kinsoku w:val="0"/>
                  <w:overflowPunct w:val="0"/>
                  <w:autoSpaceDE w:val="0"/>
                  <w:autoSpaceDN w:val="0"/>
                  <w:adjustRightInd w:val="0"/>
                  <w:spacing w:after="0"/>
                  <w:suppressOverlap/>
                </w:pPr>
              </w:pPrChange>
            </w:pPr>
            <w:ins w:id="372" w:author="Bradley Law" w:date="2025-07-14T13:46:00Z" w16du:dateUtc="2025-07-14T17:46:00Z">
              <w:r w:rsidRPr="002903A0">
                <w:rPr>
                  <w:rFonts w:asciiTheme="minorHAnsi" w:hAnsiTheme="minorHAnsi" w:cs="Arial"/>
                  <w:color w:val="156082" w:themeColor="accent1"/>
                  <w:spacing w:val="-4"/>
                  <w:rPrChange w:id="373" w:author="Bradley Law" w:date="2025-07-14T20:42:00Z" w16du:dateUtc="2025-07-15T00:42:00Z">
                    <w:rPr>
                      <w:rFonts w:ascii="Arial" w:hAnsi="Arial" w:cs="Arial"/>
                      <w:color w:val="EE0000"/>
                      <w:spacing w:val="-4"/>
                      <w:sz w:val="18"/>
                      <w:szCs w:val="18"/>
                    </w:rPr>
                  </w:rPrChange>
                </w:rPr>
                <w:t>Smart Assist – But this is being depreciated with Copilot</w:t>
              </w:r>
            </w:ins>
          </w:p>
          <w:p w14:paraId="25ADBE5E" w14:textId="05820A86" w:rsidR="00580253" w:rsidRPr="002903A0" w:rsidRDefault="00580253">
            <w:pPr>
              <w:pStyle w:val="ListParagraph"/>
              <w:numPr>
                <w:ilvl w:val="2"/>
                <w:numId w:val="27"/>
              </w:numPr>
              <w:kinsoku w:val="0"/>
              <w:overflowPunct w:val="0"/>
              <w:autoSpaceDE w:val="0"/>
              <w:autoSpaceDN w:val="0"/>
              <w:adjustRightInd w:val="0"/>
              <w:spacing w:after="0"/>
              <w:rPr>
                <w:ins w:id="374" w:author="Bradley Law" w:date="2025-07-14T13:47:00Z" w16du:dateUtc="2025-07-14T17:47:00Z"/>
                <w:rFonts w:asciiTheme="minorHAnsi" w:hAnsiTheme="minorHAnsi" w:cs="Arial"/>
                <w:color w:val="156082" w:themeColor="accent1"/>
                <w:spacing w:val="-4"/>
                <w:rPrChange w:id="375" w:author="Bradley Law" w:date="2025-07-14T20:42:00Z" w16du:dateUtc="2025-07-15T00:42:00Z">
                  <w:rPr>
                    <w:ins w:id="376" w:author="Bradley Law" w:date="2025-07-14T13:47:00Z" w16du:dateUtc="2025-07-14T17:47:00Z"/>
                    <w:rFonts w:ascii="Arial" w:hAnsi="Arial" w:cs="Arial"/>
                    <w:color w:val="EE0000"/>
                    <w:spacing w:val="-4"/>
                    <w:sz w:val="18"/>
                    <w:szCs w:val="18"/>
                  </w:rPr>
                </w:rPrChange>
              </w:rPr>
              <w:pPrChange w:id="377" w:author="Bradley Law" w:date="2025-07-14T13:48:00Z" w16du:dateUtc="2025-07-14T17:48:00Z">
                <w:pPr>
                  <w:framePr w:hSpace="180" w:wrap="around" w:vAnchor="text" w:hAnchor="text" w:y="1"/>
                  <w:tabs>
                    <w:tab w:val="center" w:pos="2811"/>
                  </w:tabs>
                  <w:kinsoku w:val="0"/>
                  <w:overflowPunct w:val="0"/>
                  <w:autoSpaceDE w:val="0"/>
                  <w:autoSpaceDN w:val="0"/>
                  <w:adjustRightInd w:val="0"/>
                  <w:spacing w:after="0"/>
                  <w:suppressOverlap/>
                </w:pPr>
              </w:pPrChange>
            </w:pPr>
            <w:ins w:id="378" w:author="Bradley Law" w:date="2025-07-14T13:46:00Z" w16du:dateUtc="2025-07-14T17:46:00Z">
              <w:r w:rsidRPr="002903A0">
                <w:rPr>
                  <w:rFonts w:asciiTheme="minorHAnsi" w:hAnsiTheme="minorHAnsi" w:cs="Arial"/>
                  <w:color w:val="156082" w:themeColor="accent1"/>
                  <w:spacing w:val="-4"/>
                  <w:rPrChange w:id="379" w:author="Bradley Law" w:date="2025-07-14T20:42:00Z" w16du:dateUtc="2025-07-15T00:42:00Z">
                    <w:rPr>
                      <w:rFonts w:ascii="Arial" w:hAnsi="Arial" w:cs="Arial"/>
                      <w:color w:val="EE0000"/>
                      <w:spacing w:val="-4"/>
                      <w:sz w:val="18"/>
                      <w:szCs w:val="18"/>
                    </w:rPr>
                  </w:rPrChange>
                </w:rPr>
                <w:t>Agent Scripts</w:t>
              </w:r>
            </w:ins>
            <w:ins w:id="380" w:author="Bradley Law" w:date="2025-07-14T13:47:00Z" w16du:dateUtc="2025-07-14T17:47:00Z">
              <w:r w:rsidRPr="002903A0">
                <w:rPr>
                  <w:rFonts w:asciiTheme="minorHAnsi" w:hAnsiTheme="minorHAnsi" w:cs="Arial"/>
                  <w:color w:val="156082" w:themeColor="accent1"/>
                  <w:spacing w:val="-4"/>
                  <w:rPrChange w:id="381" w:author="Bradley Law" w:date="2025-07-14T20:42:00Z" w16du:dateUtc="2025-07-15T00:42:00Z">
                    <w:rPr>
                      <w:rFonts w:ascii="Arial" w:hAnsi="Arial" w:cs="Arial"/>
                      <w:color w:val="EE0000"/>
                      <w:spacing w:val="-4"/>
                      <w:sz w:val="18"/>
                      <w:szCs w:val="18"/>
                    </w:rPr>
                  </w:rPrChange>
                </w:rPr>
                <w:t xml:space="preserve"> – Manual </w:t>
              </w:r>
            </w:ins>
            <w:ins w:id="382" w:author="Bradley Law" w:date="2025-07-14T18:02:00Z" w16du:dateUtc="2025-07-14T22:02:00Z">
              <w:r w:rsidRPr="002903A0">
                <w:rPr>
                  <w:rFonts w:asciiTheme="minorHAnsi" w:hAnsiTheme="minorHAnsi" w:cs="Arial"/>
                  <w:color w:val="EE0000"/>
                  <w:spacing w:val="-4"/>
                  <w:rPrChange w:id="383" w:author="Bradley Law" w:date="2025-07-14T20:42:00Z" w16du:dateUtc="2025-07-15T00:42:00Z">
                    <w:rPr>
                      <w:rFonts w:asciiTheme="minorHAnsi" w:hAnsiTheme="minorHAnsi" w:cs="Arial"/>
                      <w:color w:val="156082" w:themeColor="accent1"/>
                      <w:spacing w:val="-4"/>
                      <w:sz w:val="18"/>
                      <w:szCs w:val="18"/>
                    </w:rPr>
                  </w:rPrChange>
                </w:rPr>
                <w:t>(Also note script adherence)</w:t>
              </w:r>
            </w:ins>
          </w:p>
          <w:p w14:paraId="18B7876B" w14:textId="04F02910" w:rsidR="00580253" w:rsidRPr="002903A0" w:rsidRDefault="00580253">
            <w:pPr>
              <w:pStyle w:val="ListParagraph"/>
              <w:numPr>
                <w:ilvl w:val="2"/>
                <w:numId w:val="27"/>
              </w:numPr>
              <w:kinsoku w:val="0"/>
              <w:overflowPunct w:val="0"/>
              <w:autoSpaceDE w:val="0"/>
              <w:autoSpaceDN w:val="0"/>
              <w:adjustRightInd w:val="0"/>
              <w:spacing w:after="0"/>
              <w:rPr>
                <w:ins w:id="384" w:author="Bradley Law" w:date="2025-07-14T13:47:00Z" w16du:dateUtc="2025-07-14T17:47:00Z"/>
                <w:rFonts w:asciiTheme="minorHAnsi" w:hAnsiTheme="minorHAnsi" w:cs="Arial"/>
                <w:color w:val="156082" w:themeColor="accent1"/>
                <w:spacing w:val="-4"/>
                <w:rPrChange w:id="385" w:author="Bradley Law" w:date="2025-07-14T20:42:00Z" w16du:dateUtc="2025-07-15T00:42:00Z">
                  <w:rPr>
                    <w:ins w:id="386" w:author="Bradley Law" w:date="2025-07-14T13:47:00Z" w16du:dateUtc="2025-07-14T17:47:00Z"/>
                    <w:rFonts w:ascii="Arial" w:hAnsi="Arial" w:cs="Arial"/>
                    <w:color w:val="EE0000"/>
                    <w:spacing w:val="-4"/>
                    <w:sz w:val="18"/>
                    <w:szCs w:val="18"/>
                  </w:rPr>
                </w:rPrChange>
              </w:rPr>
              <w:pPrChange w:id="387" w:author="Bradley Law" w:date="2025-07-14T13:48:00Z" w16du:dateUtc="2025-07-14T17:48:00Z">
                <w:pPr>
                  <w:framePr w:hSpace="180" w:wrap="around" w:vAnchor="text" w:hAnchor="text" w:y="1"/>
                  <w:tabs>
                    <w:tab w:val="center" w:pos="2811"/>
                  </w:tabs>
                  <w:kinsoku w:val="0"/>
                  <w:overflowPunct w:val="0"/>
                  <w:autoSpaceDE w:val="0"/>
                  <w:autoSpaceDN w:val="0"/>
                  <w:adjustRightInd w:val="0"/>
                  <w:spacing w:after="0"/>
                  <w:suppressOverlap/>
                </w:pPr>
              </w:pPrChange>
            </w:pPr>
            <w:ins w:id="388" w:author="Bradley Law" w:date="2025-07-14T13:47:00Z" w16du:dateUtc="2025-07-14T17:47:00Z">
              <w:r w:rsidRPr="002903A0">
                <w:rPr>
                  <w:rFonts w:asciiTheme="minorHAnsi" w:hAnsiTheme="minorHAnsi" w:cs="Arial"/>
                  <w:color w:val="156082" w:themeColor="accent1"/>
                  <w:spacing w:val="-4"/>
                  <w:rPrChange w:id="389" w:author="Bradley Law" w:date="2025-07-14T20:42:00Z" w16du:dateUtc="2025-07-15T00:42:00Z">
                    <w:rPr>
                      <w:rFonts w:ascii="Arial" w:hAnsi="Arial" w:cs="Arial"/>
                      <w:color w:val="EE0000"/>
                      <w:spacing w:val="-4"/>
                      <w:sz w:val="18"/>
                      <w:szCs w:val="18"/>
                    </w:rPr>
                  </w:rPrChange>
                </w:rPr>
                <w:t>Knowledge Search</w:t>
              </w:r>
            </w:ins>
          </w:p>
          <w:p w14:paraId="0509B717" w14:textId="7EE777CE" w:rsidR="00580253" w:rsidRPr="002903A0" w:rsidRDefault="00580253" w:rsidP="004108A1">
            <w:pPr>
              <w:pStyle w:val="ListParagraph"/>
              <w:numPr>
                <w:ilvl w:val="2"/>
                <w:numId w:val="27"/>
              </w:numPr>
              <w:kinsoku w:val="0"/>
              <w:overflowPunct w:val="0"/>
              <w:autoSpaceDE w:val="0"/>
              <w:autoSpaceDN w:val="0"/>
              <w:adjustRightInd w:val="0"/>
              <w:spacing w:after="0"/>
              <w:rPr>
                <w:ins w:id="390" w:author="Bradley Law" w:date="2025-07-14T13:48:00Z" w16du:dateUtc="2025-07-14T17:48:00Z"/>
                <w:rFonts w:asciiTheme="minorHAnsi" w:hAnsiTheme="minorHAnsi" w:cs="Arial"/>
                <w:color w:val="156082" w:themeColor="accent1"/>
                <w:spacing w:val="-4"/>
                <w:rPrChange w:id="391" w:author="Bradley Law" w:date="2025-07-14T20:42:00Z" w16du:dateUtc="2025-07-15T00:42:00Z">
                  <w:rPr>
                    <w:ins w:id="392" w:author="Bradley Law" w:date="2025-07-14T13:48:00Z" w16du:dateUtc="2025-07-14T17:48:00Z"/>
                    <w:rFonts w:ascii="Arial" w:hAnsi="Arial" w:cs="Arial"/>
                    <w:color w:val="EE0000"/>
                    <w:spacing w:val="-4"/>
                    <w:sz w:val="18"/>
                    <w:szCs w:val="18"/>
                  </w:rPr>
                </w:rPrChange>
              </w:rPr>
            </w:pPr>
            <w:ins w:id="393" w:author="Bradley Law" w:date="2025-07-14T13:47:00Z" w16du:dateUtc="2025-07-14T17:47:00Z">
              <w:r w:rsidRPr="002903A0">
                <w:rPr>
                  <w:rFonts w:asciiTheme="minorHAnsi" w:hAnsiTheme="minorHAnsi" w:cs="Arial"/>
                  <w:color w:val="156082" w:themeColor="accent1"/>
                  <w:spacing w:val="-4"/>
                  <w:rPrChange w:id="394" w:author="Bradley Law" w:date="2025-07-14T20:42:00Z" w16du:dateUtc="2025-07-15T00:42:00Z">
                    <w:rPr>
                      <w:rFonts w:ascii="Arial" w:hAnsi="Arial" w:cs="Arial"/>
                      <w:color w:val="EE0000"/>
                      <w:spacing w:val="-4"/>
                      <w:sz w:val="18"/>
                      <w:szCs w:val="18"/>
                    </w:rPr>
                  </w:rPrChange>
                </w:rPr>
                <w:t>Join a Teams Call</w:t>
              </w:r>
            </w:ins>
          </w:p>
          <w:p w14:paraId="02BC8EC9" w14:textId="77777777" w:rsidR="00580253" w:rsidRPr="002903A0" w:rsidRDefault="00580253" w:rsidP="00452725">
            <w:pPr>
              <w:pStyle w:val="ListParagraph"/>
              <w:numPr>
                <w:ilvl w:val="1"/>
                <w:numId w:val="27"/>
              </w:numPr>
              <w:kinsoku w:val="0"/>
              <w:overflowPunct w:val="0"/>
              <w:autoSpaceDE w:val="0"/>
              <w:autoSpaceDN w:val="0"/>
              <w:adjustRightInd w:val="0"/>
              <w:spacing w:after="0"/>
              <w:rPr>
                <w:ins w:id="395" w:author="Bradley Law" w:date="2025-07-14T14:13:00Z" w16du:dateUtc="2025-07-14T18:13:00Z"/>
                <w:rFonts w:asciiTheme="minorHAnsi" w:hAnsiTheme="minorHAnsi" w:cs="Arial"/>
                <w:color w:val="156082" w:themeColor="accent1"/>
                <w:spacing w:val="-4"/>
                <w:rPrChange w:id="396" w:author="Bradley Law" w:date="2025-07-14T20:42:00Z" w16du:dateUtc="2025-07-15T00:42:00Z">
                  <w:rPr>
                    <w:ins w:id="397" w:author="Bradley Law" w:date="2025-07-14T14:13:00Z" w16du:dateUtc="2025-07-14T18:13:00Z"/>
                    <w:rFonts w:asciiTheme="minorHAnsi" w:hAnsiTheme="minorHAnsi" w:cs="Arial"/>
                    <w:color w:val="156082" w:themeColor="accent1"/>
                    <w:spacing w:val="-4"/>
                    <w:sz w:val="18"/>
                    <w:szCs w:val="18"/>
                  </w:rPr>
                </w:rPrChange>
              </w:rPr>
            </w:pPr>
            <w:ins w:id="398" w:author="Bradley Law" w:date="2025-07-14T13:49:00Z" w16du:dateUtc="2025-07-14T17:49:00Z">
              <w:r w:rsidRPr="002903A0">
                <w:rPr>
                  <w:rFonts w:asciiTheme="minorHAnsi" w:hAnsiTheme="minorHAnsi" w:cs="Arial"/>
                  <w:color w:val="156082" w:themeColor="accent1"/>
                  <w:spacing w:val="-4"/>
                  <w:rPrChange w:id="399" w:author="Bradley Law" w:date="2025-07-14T20:42:00Z" w16du:dateUtc="2025-07-15T00:42:00Z">
                    <w:rPr>
                      <w:rFonts w:ascii="Arial" w:hAnsi="Arial" w:cs="Arial"/>
                      <w:color w:val="EE0000"/>
                      <w:spacing w:val="-4"/>
                      <w:sz w:val="18"/>
                      <w:szCs w:val="18"/>
                    </w:rPr>
                  </w:rPrChange>
                </w:rPr>
                <w:t xml:space="preserve">Brad SAY: </w:t>
              </w:r>
            </w:ins>
          </w:p>
          <w:p w14:paraId="09B6F659" w14:textId="4A99A0D9" w:rsidR="00580253" w:rsidRPr="002903A0" w:rsidRDefault="00580253">
            <w:pPr>
              <w:pStyle w:val="ListParagraph"/>
              <w:numPr>
                <w:ilvl w:val="2"/>
                <w:numId w:val="27"/>
              </w:numPr>
              <w:kinsoku w:val="0"/>
              <w:overflowPunct w:val="0"/>
              <w:autoSpaceDE w:val="0"/>
              <w:autoSpaceDN w:val="0"/>
              <w:adjustRightInd w:val="0"/>
              <w:spacing w:after="0"/>
              <w:rPr>
                <w:ins w:id="400" w:author="Bradley Law" w:date="2025-07-14T13:49:00Z" w16du:dateUtc="2025-07-14T17:49:00Z"/>
                <w:rFonts w:asciiTheme="minorHAnsi" w:hAnsiTheme="minorHAnsi" w:cs="Arial"/>
                <w:color w:val="156082" w:themeColor="accent1"/>
                <w:spacing w:val="-4"/>
                <w:rPrChange w:id="401" w:author="Bradley Law" w:date="2025-07-14T20:42:00Z" w16du:dateUtc="2025-07-15T00:42:00Z">
                  <w:rPr>
                    <w:ins w:id="402" w:author="Bradley Law" w:date="2025-07-14T13:49:00Z" w16du:dateUtc="2025-07-14T17:49:00Z"/>
                    <w:rFonts w:ascii="Arial" w:hAnsi="Arial" w:cs="Arial"/>
                    <w:color w:val="EE0000"/>
                    <w:spacing w:val="-4"/>
                    <w:sz w:val="18"/>
                    <w:szCs w:val="18"/>
                  </w:rPr>
                </w:rPrChange>
              </w:rPr>
              <w:pPrChange w:id="403" w:author="Bradley Law" w:date="2025-07-14T14:13:00Z" w16du:dateUtc="2025-07-14T18:13:00Z">
                <w:pPr>
                  <w:pStyle w:val="ListParagraph"/>
                  <w:framePr w:hSpace="180" w:wrap="around" w:vAnchor="text" w:hAnchor="text" w:y="1"/>
                  <w:numPr>
                    <w:ilvl w:val="1"/>
                    <w:numId w:val="27"/>
                  </w:numPr>
                  <w:kinsoku w:val="0"/>
                  <w:overflowPunct w:val="0"/>
                  <w:autoSpaceDE w:val="0"/>
                  <w:autoSpaceDN w:val="0"/>
                  <w:adjustRightInd w:val="0"/>
                  <w:spacing w:after="0"/>
                  <w:ind w:left="1440" w:hanging="360"/>
                  <w:suppressOverlap/>
                </w:pPr>
              </w:pPrChange>
            </w:pPr>
            <w:ins w:id="404" w:author="Bradley Law" w:date="2025-07-14T13:49:00Z" w16du:dateUtc="2025-07-14T17:49:00Z">
              <w:r w:rsidRPr="002903A0">
                <w:rPr>
                  <w:rFonts w:asciiTheme="minorHAnsi" w:hAnsiTheme="minorHAnsi" w:cs="Arial"/>
                  <w:color w:val="156082" w:themeColor="accent1"/>
                  <w:spacing w:val="-4"/>
                  <w:rPrChange w:id="405" w:author="Bradley Law" w:date="2025-07-14T20:42:00Z" w16du:dateUtc="2025-07-15T00:42:00Z">
                    <w:rPr>
                      <w:rFonts w:ascii="Arial" w:hAnsi="Arial" w:cs="Arial"/>
                      <w:color w:val="EE0000"/>
                      <w:spacing w:val="-4"/>
                      <w:sz w:val="18"/>
                      <w:szCs w:val="18"/>
                    </w:rPr>
                  </w:rPrChange>
                </w:rPr>
                <w:t>These are a few of the things that I have as an agent to make me more productive and allow me access to the tool in a central location</w:t>
              </w:r>
            </w:ins>
          </w:p>
          <w:p w14:paraId="56E77523" w14:textId="54BD32D0" w:rsidR="00580253" w:rsidRPr="002903A0" w:rsidRDefault="00580253">
            <w:pPr>
              <w:pStyle w:val="ListParagraph"/>
              <w:numPr>
                <w:ilvl w:val="2"/>
                <w:numId w:val="27"/>
              </w:numPr>
              <w:kinsoku w:val="0"/>
              <w:overflowPunct w:val="0"/>
              <w:autoSpaceDE w:val="0"/>
              <w:autoSpaceDN w:val="0"/>
              <w:adjustRightInd w:val="0"/>
              <w:spacing w:after="0"/>
              <w:rPr>
                <w:ins w:id="406" w:author="Bradley Law" w:date="2025-07-14T13:58:00Z" w16du:dateUtc="2025-07-14T17:58:00Z"/>
                <w:rFonts w:asciiTheme="minorHAnsi" w:hAnsiTheme="minorHAnsi" w:cs="Arial"/>
                <w:color w:val="156082" w:themeColor="accent1"/>
                <w:spacing w:val="-4"/>
                <w:rPrChange w:id="407" w:author="Bradley Law" w:date="2025-07-14T20:42:00Z" w16du:dateUtc="2025-07-15T00:42:00Z">
                  <w:rPr>
                    <w:ins w:id="408" w:author="Bradley Law" w:date="2025-07-14T13:58:00Z" w16du:dateUtc="2025-07-14T17:58:00Z"/>
                    <w:rFonts w:ascii="Arial" w:hAnsi="Arial" w:cs="Arial"/>
                    <w:color w:val="EE0000"/>
                    <w:spacing w:val="-4"/>
                    <w:sz w:val="18"/>
                    <w:szCs w:val="18"/>
                  </w:rPr>
                </w:rPrChange>
              </w:rPr>
              <w:pPrChange w:id="409" w:author="Bradley Law" w:date="2025-07-14T14:13:00Z" w16du:dateUtc="2025-07-14T18:13:00Z">
                <w:pPr>
                  <w:pStyle w:val="ListParagraph"/>
                  <w:framePr w:hSpace="180" w:wrap="around" w:vAnchor="text" w:hAnchor="text" w:y="1"/>
                  <w:numPr>
                    <w:ilvl w:val="1"/>
                    <w:numId w:val="27"/>
                  </w:numPr>
                  <w:kinsoku w:val="0"/>
                  <w:overflowPunct w:val="0"/>
                  <w:autoSpaceDE w:val="0"/>
                  <w:autoSpaceDN w:val="0"/>
                  <w:adjustRightInd w:val="0"/>
                  <w:spacing w:after="0"/>
                  <w:ind w:left="1440" w:hanging="360"/>
                  <w:suppressOverlap/>
                </w:pPr>
              </w:pPrChange>
            </w:pPr>
            <w:ins w:id="410" w:author="Bradley Law" w:date="2025-07-14T13:49:00Z" w16du:dateUtc="2025-07-14T17:49:00Z">
              <w:r w:rsidRPr="002903A0">
                <w:rPr>
                  <w:rFonts w:asciiTheme="minorHAnsi" w:hAnsiTheme="minorHAnsi" w:cs="Arial"/>
                  <w:color w:val="156082" w:themeColor="accent1"/>
                  <w:spacing w:val="-4"/>
                  <w:rPrChange w:id="411" w:author="Bradley Law" w:date="2025-07-14T20:42:00Z" w16du:dateUtc="2025-07-15T00:42:00Z">
                    <w:rPr>
                      <w:rFonts w:ascii="Arial" w:hAnsi="Arial" w:cs="Arial"/>
                      <w:color w:val="EE0000"/>
                      <w:spacing w:val="-4"/>
                      <w:sz w:val="18"/>
                      <w:szCs w:val="18"/>
                    </w:rPr>
                  </w:rPrChange>
                </w:rPr>
                <w:t xml:space="preserve">I am sure I will say this a few </w:t>
              </w:r>
            </w:ins>
            <w:ins w:id="412" w:author="Bradley Law" w:date="2025-07-14T14:01:00Z" w16du:dateUtc="2025-07-14T18:01:00Z">
              <w:r w:rsidRPr="002903A0">
                <w:rPr>
                  <w:rFonts w:asciiTheme="minorHAnsi" w:hAnsiTheme="minorHAnsi" w:cs="Arial"/>
                  <w:color w:val="156082" w:themeColor="accent1"/>
                  <w:spacing w:val="-4"/>
                  <w:rPrChange w:id="413" w:author="Bradley Law" w:date="2025-07-14T20:42:00Z" w16du:dateUtc="2025-07-15T00:42:00Z">
                    <w:rPr>
                      <w:rFonts w:asciiTheme="minorHAnsi" w:hAnsiTheme="minorHAnsi" w:cs="Arial"/>
                      <w:color w:val="156082" w:themeColor="accent1"/>
                      <w:spacing w:val="-4"/>
                      <w:sz w:val="18"/>
                      <w:szCs w:val="18"/>
                    </w:rPr>
                  </w:rPrChange>
                </w:rPr>
                <w:t>times,</w:t>
              </w:r>
            </w:ins>
            <w:ins w:id="414" w:author="Bradley Law" w:date="2025-07-14T13:49:00Z" w16du:dateUtc="2025-07-14T17:49:00Z">
              <w:r w:rsidRPr="002903A0">
                <w:rPr>
                  <w:rFonts w:asciiTheme="minorHAnsi" w:hAnsiTheme="minorHAnsi" w:cs="Arial"/>
                  <w:color w:val="156082" w:themeColor="accent1"/>
                  <w:spacing w:val="-4"/>
                  <w:rPrChange w:id="415" w:author="Bradley Law" w:date="2025-07-14T20:42:00Z" w16du:dateUtc="2025-07-15T00:42:00Z">
                    <w:rPr>
                      <w:rFonts w:ascii="Arial" w:hAnsi="Arial" w:cs="Arial"/>
                      <w:color w:val="EE0000"/>
                      <w:spacing w:val="-4"/>
                      <w:sz w:val="18"/>
                      <w:szCs w:val="18"/>
                    </w:rPr>
                  </w:rPrChange>
                </w:rPr>
                <w:t xml:space="preserve"> but I want to make sure</w:t>
              </w:r>
            </w:ins>
            <w:ins w:id="416" w:author="Bradley Law" w:date="2025-07-14T13:50:00Z" w16du:dateUtc="2025-07-14T17:50:00Z">
              <w:r w:rsidRPr="002903A0">
                <w:rPr>
                  <w:rFonts w:asciiTheme="minorHAnsi" w:hAnsiTheme="minorHAnsi" w:cs="Arial"/>
                  <w:color w:val="156082" w:themeColor="accent1"/>
                  <w:spacing w:val="-4"/>
                  <w:rPrChange w:id="417" w:author="Bradley Law" w:date="2025-07-14T20:42:00Z" w16du:dateUtc="2025-07-15T00:42:00Z">
                    <w:rPr>
                      <w:rFonts w:ascii="Arial" w:hAnsi="Arial" w:cs="Arial"/>
                      <w:color w:val="EE0000"/>
                      <w:spacing w:val="-4"/>
                      <w:sz w:val="18"/>
                      <w:szCs w:val="18"/>
                    </w:rPr>
                  </w:rPrChange>
                </w:rPr>
                <w:t xml:space="preserve"> </w:t>
              </w:r>
            </w:ins>
            <w:ins w:id="418" w:author="Bradley Law" w:date="2025-07-14T14:01:00Z" w16du:dateUtc="2025-07-14T18:01:00Z">
              <w:r w:rsidRPr="002903A0">
                <w:rPr>
                  <w:rFonts w:asciiTheme="minorHAnsi" w:hAnsiTheme="minorHAnsi" w:cs="Arial"/>
                  <w:color w:val="156082" w:themeColor="accent1"/>
                  <w:spacing w:val="-4"/>
                  <w:rPrChange w:id="419" w:author="Bradley Law" w:date="2025-07-14T20:42:00Z" w16du:dateUtc="2025-07-15T00:42:00Z">
                    <w:rPr>
                      <w:rFonts w:asciiTheme="minorHAnsi" w:hAnsiTheme="minorHAnsi" w:cs="Arial"/>
                      <w:color w:val="156082" w:themeColor="accent1"/>
                      <w:spacing w:val="-4"/>
                      <w:sz w:val="18"/>
                      <w:szCs w:val="18"/>
                    </w:rPr>
                  </w:rPrChange>
                </w:rPr>
                <w:t>it’s</w:t>
              </w:r>
            </w:ins>
            <w:ins w:id="420" w:author="Bradley Law" w:date="2025-07-14T13:50:00Z" w16du:dateUtc="2025-07-14T17:50:00Z">
              <w:r w:rsidRPr="002903A0">
                <w:rPr>
                  <w:rFonts w:asciiTheme="minorHAnsi" w:hAnsiTheme="minorHAnsi" w:cs="Arial"/>
                  <w:color w:val="156082" w:themeColor="accent1"/>
                  <w:spacing w:val="-4"/>
                  <w:rPrChange w:id="421" w:author="Bradley Law" w:date="2025-07-14T20:42:00Z" w16du:dateUtc="2025-07-15T00:42:00Z">
                    <w:rPr>
                      <w:rFonts w:ascii="Arial" w:hAnsi="Arial" w:cs="Arial"/>
                      <w:color w:val="EE0000"/>
                      <w:spacing w:val="-4"/>
                      <w:sz w:val="18"/>
                      <w:szCs w:val="18"/>
                    </w:rPr>
                  </w:rPrChange>
                </w:rPr>
                <w:t xml:space="preserve"> understood that </w:t>
              </w:r>
            </w:ins>
            <w:ins w:id="422" w:author="Bradley Law" w:date="2025-07-14T14:01:00Z" w16du:dateUtc="2025-07-14T18:01:00Z">
              <w:r w:rsidRPr="002903A0">
                <w:rPr>
                  <w:rFonts w:asciiTheme="minorHAnsi" w:hAnsiTheme="minorHAnsi" w:cs="Arial"/>
                  <w:color w:val="156082" w:themeColor="accent1"/>
                  <w:spacing w:val="-4"/>
                  <w:rPrChange w:id="423" w:author="Bradley Law" w:date="2025-07-14T20:42:00Z" w16du:dateUtc="2025-07-15T00:42:00Z">
                    <w:rPr>
                      <w:rFonts w:asciiTheme="minorHAnsi" w:hAnsiTheme="minorHAnsi" w:cs="Arial"/>
                      <w:color w:val="156082" w:themeColor="accent1"/>
                      <w:spacing w:val="-4"/>
                      <w:sz w:val="18"/>
                      <w:szCs w:val="18"/>
                    </w:rPr>
                  </w:rPrChange>
                </w:rPr>
                <w:t>this screen</w:t>
              </w:r>
            </w:ins>
            <w:ins w:id="424" w:author="Bradley Law" w:date="2025-07-14T13:56:00Z" w16du:dateUtc="2025-07-14T17:56:00Z">
              <w:r w:rsidRPr="002903A0">
                <w:rPr>
                  <w:rFonts w:asciiTheme="minorHAnsi" w:hAnsiTheme="minorHAnsi" w:cs="Arial"/>
                  <w:color w:val="156082" w:themeColor="accent1"/>
                  <w:spacing w:val="-4"/>
                  <w:rPrChange w:id="425" w:author="Bradley Law" w:date="2025-07-14T20:42:00Z" w16du:dateUtc="2025-07-15T00:42:00Z">
                    <w:rPr>
                      <w:rFonts w:ascii="Arial" w:hAnsi="Arial" w:cs="Arial"/>
                      <w:color w:val="EE0000"/>
                      <w:spacing w:val="-4"/>
                      <w:sz w:val="18"/>
                      <w:szCs w:val="18"/>
                    </w:rPr>
                  </w:rPrChange>
                </w:rPr>
                <w:t xml:space="preserve"> can be updated.</w:t>
              </w:r>
            </w:ins>
            <w:ins w:id="426" w:author="Bradley Law" w:date="2025-07-14T13:57:00Z" w16du:dateUtc="2025-07-14T17:57:00Z">
              <w:r w:rsidRPr="002903A0">
                <w:rPr>
                  <w:rFonts w:asciiTheme="minorHAnsi" w:hAnsiTheme="minorHAnsi" w:cs="Arial"/>
                  <w:color w:val="156082" w:themeColor="accent1"/>
                  <w:spacing w:val="-4"/>
                  <w:rPrChange w:id="427" w:author="Bradley Law" w:date="2025-07-14T20:42:00Z" w16du:dateUtc="2025-07-15T00:42:00Z">
                    <w:rPr>
                      <w:rFonts w:ascii="Arial" w:hAnsi="Arial" w:cs="Arial"/>
                      <w:color w:val="EE0000"/>
                      <w:spacing w:val="-4"/>
                      <w:sz w:val="18"/>
                      <w:szCs w:val="18"/>
                    </w:rPr>
                  </w:rPrChange>
                </w:rPr>
                <w:t xml:space="preserve"> </w:t>
              </w:r>
              <w:r w:rsidRPr="002903A0">
                <w:rPr>
                  <w:rFonts w:asciiTheme="minorHAnsi" w:hAnsiTheme="minorHAnsi"/>
                  <w:color w:val="156082" w:themeColor="accent1"/>
                  <w:rPrChange w:id="428" w:author="Bradley Law" w:date="2025-07-14T20:42:00Z" w16du:dateUtc="2025-07-15T00:42:00Z">
                    <w:rPr/>
                  </w:rPrChange>
                </w:rPr>
                <w:t xml:space="preserve"> </w:t>
              </w:r>
              <w:r w:rsidRPr="002903A0">
                <w:rPr>
                  <w:rFonts w:asciiTheme="minorHAnsi" w:hAnsiTheme="minorHAnsi" w:cs="Arial"/>
                  <w:color w:val="156082" w:themeColor="accent1"/>
                  <w:spacing w:val="-4"/>
                  <w:rPrChange w:id="429" w:author="Bradley Law" w:date="2025-07-14T20:42:00Z" w16du:dateUtc="2025-07-15T00:42:00Z">
                    <w:rPr>
                      <w:rFonts w:ascii="Arial" w:hAnsi="Arial" w:cs="Arial"/>
                      <w:color w:val="EE0000"/>
                      <w:spacing w:val="-4"/>
                      <w:sz w:val="18"/>
                      <w:szCs w:val="18"/>
                    </w:rPr>
                  </w:rPrChange>
                </w:rPr>
                <w:t xml:space="preserve">David just mentioned that the UI will be shaped by the Magnify process to reflect </w:t>
              </w:r>
            </w:ins>
            <w:ins w:id="430" w:author="Bradley Law" w:date="2025-07-14T13:58:00Z" w16du:dateUtc="2025-07-14T17:58:00Z">
              <w:r w:rsidRPr="002903A0">
                <w:rPr>
                  <w:rFonts w:asciiTheme="minorHAnsi" w:hAnsiTheme="minorHAnsi" w:cs="Arial"/>
                  <w:color w:val="156082" w:themeColor="accent1"/>
                  <w:spacing w:val="-4"/>
                  <w:rPrChange w:id="431" w:author="Bradley Law" w:date="2025-07-14T20:42:00Z" w16du:dateUtc="2025-07-15T00:42:00Z">
                    <w:rPr>
                      <w:rFonts w:ascii="Arial" w:hAnsi="Arial" w:cs="Arial"/>
                      <w:color w:val="EE0000"/>
                      <w:spacing w:val="-4"/>
                      <w:sz w:val="18"/>
                      <w:szCs w:val="18"/>
                    </w:rPr>
                  </w:rPrChange>
                </w:rPr>
                <w:t>what information should appear on this screen</w:t>
              </w:r>
            </w:ins>
            <w:ins w:id="432" w:author="Bradley Law" w:date="2025-07-14T13:57:00Z" w16du:dateUtc="2025-07-14T17:57:00Z">
              <w:r w:rsidRPr="002903A0">
                <w:rPr>
                  <w:rFonts w:asciiTheme="minorHAnsi" w:hAnsiTheme="minorHAnsi" w:cs="Arial"/>
                  <w:color w:val="156082" w:themeColor="accent1"/>
                  <w:spacing w:val="-4"/>
                  <w:rPrChange w:id="433" w:author="Bradley Law" w:date="2025-07-14T20:42:00Z" w16du:dateUtc="2025-07-15T00:42:00Z">
                    <w:rPr>
                      <w:rFonts w:ascii="Arial" w:hAnsi="Arial" w:cs="Arial"/>
                      <w:color w:val="EE0000"/>
                      <w:spacing w:val="-4"/>
                      <w:sz w:val="18"/>
                      <w:szCs w:val="18"/>
                    </w:rPr>
                  </w:rPrChange>
                </w:rPr>
                <w:t xml:space="preserve"> </w:t>
              </w:r>
            </w:ins>
          </w:p>
          <w:p w14:paraId="4D5408B5" w14:textId="6D85AFC2" w:rsidR="00580253" w:rsidRPr="002903A0" w:rsidRDefault="00580253">
            <w:pPr>
              <w:pStyle w:val="ListParagraph"/>
              <w:numPr>
                <w:ilvl w:val="2"/>
                <w:numId w:val="27"/>
              </w:numPr>
              <w:kinsoku w:val="0"/>
              <w:overflowPunct w:val="0"/>
              <w:autoSpaceDE w:val="0"/>
              <w:autoSpaceDN w:val="0"/>
              <w:adjustRightInd w:val="0"/>
              <w:spacing w:after="0"/>
              <w:rPr>
                <w:ins w:id="434" w:author="Bradley Law" w:date="2025-07-14T13:46:00Z" w16du:dateUtc="2025-07-14T17:46:00Z"/>
                <w:rFonts w:asciiTheme="minorHAnsi" w:hAnsiTheme="minorHAnsi" w:cs="Arial"/>
                <w:color w:val="156082" w:themeColor="accent1"/>
                <w:spacing w:val="-4"/>
                <w:rPrChange w:id="435" w:author="Bradley Law" w:date="2025-07-14T20:42:00Z" w16du:dateUtc="2025-07-15T00:42:00Z">
                  <w:rPr>
                    <w:ins w:id="436" w:author="Bradley Law" w:date="2025-07-14T13:46:00Z" w16du:dateUtc="2025-07-14T17:46:00Z"/>
                    <w:rFonts w:ascii="Arial" w:hAnsi="Arial" w:cs="Arial"/>
                    <w:color w:val="EE0000"/>
                    <w:spacing w:val="-4"/>
                    <w:sz w:val="18"/>
                    <w:szCs w:val="18"/>
                  </w:rPr>
                </w:rPrChange>
              </w:rPr>
              <w:pPrChange w:id="437" w:author="Bradley Law" w:date="2025-07-14T14:13:00Z" w16du:dateUtc="2025-07-14T18:13:00Z">
                <w:pPr>
                  <w:framePr w:hSpace="180" w:wrap="around" w:vAnchor="text" w:hAnchor="text" w:y="1"/>
                  <w:kinsoku w:val="0"/>
                  <w:overflowPunct w:val="0"/>
                  <w:autoSpaceDE w:val="0"/>
                  <w:autoSpaceDN w:val="0"/>
                  <w:adjustRightInd w:val="0"/>
                  <w:spacing w:after="0"/>
                  <w:suppressOverlap/>
                </w:pPr>
              </w:pPrChange>
            </w:pPr>
            <w:ins w:id="438" w:author="Bradley Law" w:date="2025-07-14T14:01:00Z" w16du:dateUtc="2025-07-14T18:01:00Z">
              <w:r w:rsidRPr="002903A0">
                <w:rPr>
                  <w:rFonts w:asciiTheme="minorHAnsi" w:hAnsiTheme="minorHAnsi" w:cs="Arial"/>
                  <w:color w:val="156082" w:themeColor="accent1"/>
                  <w:spacing w:val="-4"/>
                  <w:rPrChange w:id="439" w:author="Bradley Law" w:date="2025-07-14T20:42:00Z" w16du:dateUtc="2025-07-15T00:42:00Z">
                    <w:rPr>
                      <w:rFonts w:asciiTheme="minorHAnsi" w:hAnsiTheme="minorHAnsi" w:cs="Arial"/>
                      <w:color w:val="156082" w:themeColor="accent1"/>
                      <w:spacing w:val="-4"/>
                      <w:sz w:val="18"/>
                      <w:szCs w:val="18"/>
                    </w:rPr>
                  </w:rPrChange>
                </w:rPr>
                <w:t>So,</w:t>
              </w:r>
            </w:ins>
            <w:ins w:id="440" w:author="Bradley Law" w:date="2025-07-14T13:58:00Z" w16du:dateUtc="2025-07-14T17:58:00Z">
              <w:r w:rsidRPr="002903A0">
                <w:rPr>
                  <w:rFonts w:asciiTheme="minorHAnsi" w:hAnsiTheme="minorHAnsi" w:cs="Arial"/>
                  <w:color w:val="156082" w:themeColor="accent1"/>
                  <w:spacing w:val="-4"/>
                  <w:rPrChange w:id="441" w:author="Bradley Law" w:date="2025-07-14T20:42:00Z" w16du:dateUtc="2025-07-15T00:42:00Z">
                    <w:rPr>
                      <w:rFonts w:ascii="Arial" w:hAnsi="Arial" w:cs="Arial"/>
                      <w:color w:val="EE0000"/>
                      <w:spacing w:val="-4"/>
                      <w:sz w:val="18"/>
                      <w:szCs w:val="18"/>
                    </w:rPr>
                  </w:rPrChange>
                </w:rPr>
                <w:t xml:space="preserve"> to wrap this sectio</w:t>
              </w:r>
            </w:ins>
            <w:ins w:id="442" w:author="Bradley Law" w:date="2025-07-14T13:59:00Z" w16du:dateUtc="2025-07-14T17:59:00Z">
              <w:r w:rsidRPr="002903A0">
                <w:rPr>
                  <w:rFonts w:asciiTheme="minorHAnsi" w:hAnsiTheme="minorHAnsi" w:cs="Arial"/>
                  <w:color w:val="156082" w:themeColor="accent1"/>
                  <w:spacing w:val="-4"/>
                  <w:rPrChange w:id="443" w:author="Bradley Law" w:date="2025-07-14T20:42:00Z" w16du:dateUtc="2025-07-15T00:42:00Z">
                    <w:rPr>
                      <w:rFonts w:ascii="Arial" w:hAnsi="Arial" w:cs="Arial"/>
                      <w:color w:val="EE0000"/>
                      <w:spacing w:val="-4"/>
                      <w:sz w:val="18"/>
                      <w:szCs w:val="18"/>
                    </w:rPr>
                  </w:rPrChange>
                </w:rPr>
                <w:t xml:space="preserve">n </w:t>
              </w:r>
            </w:ins>
            <w:ins w:id="444" w:author="Bradley Law" w:date="2025-07-14T14:03:00Z" w16du:dateUtc="2025-07-14T18:03:00Z">
              <w:r w:rsidRPr="002903A0">
                <w:rPr>
                  <w:rFonts w:asciiTheme="minorHAnsi" w:hAnsiTheme="minorHAnsi" w:cs="Arial"/>
                  <w:color w:val="156082" w:themeColor="accent1"/>
                  <w:spacing w:val="-4"/>
                  <w:rPrChange w:id="445" w:author="Bradley Law" w:date="2025-07-14T20:42:00Z" w16du:dateUtc="2025-07-15T00:42:00Z">
                    <w:rPr>
                      <w:rFonts w:asciiTheme="minorHAnsi" w:hAnsiTheme="minorHAnsi" w:cs="Arial"/>
                      <w:color w:val="156082" w:themeColor="accent1"/>
                      <w:spacing w:val="-4"/>
                      <w:sz w:val="18"/>
                      <w:szCs w:val="18"/>
                    </w:rPr>
                  </w:rPrChange>
                </w:rPr>
                <w:t>up,</w:t>
              </w:r>
            </w:ins>
            <w:ins w:id="446" w:author="Bradley Law" w:date="2025-07-14T13:59:00Z" w16du:dateUtc="2025-07-14T17:59:00Z">
              <w:r w:rsidRPr="002903A0">
                <w:rPr>
                  <w:rFonts w:asciiTheme="minorHAnsi" w:hAnsiTheme="minorHAnsi" w:cs="Arial"/>
                  <w:color w:val="156082" w:themeColor="accent1"/>
                  <w:spacing w:val="-4"/>
                  <w:rPrChange w:id="447" w:author="Bradley Law" w:date="2025-07-14T20:42:00Z" w16du:dateUtc="2025-07-15T00:42:00Z">
                    <w:rPr>
                      <w:rFonts w:ascii="Arial" w:hAnsi="Arial" w:cs="Arial"/>
                      <w:color w:val="EE0000"/>
                      <w:spacing w:val="-4"/>
                      <w:sz w:val="18"/>
                      <w:szCs w:val="18"/>
                    </w:rPr>
                  </w:rPrChange>
                </w:rPr>
                <w:t xml:space="preserve"> </w:t>
              </w:r>
            </w:ins>
            <w:ins w:id="448" w:author="Bradley Law" w:date="2025-07-14T14:01:00Z" w16du:dateUtc="2025-07-14T18:01:00Z">
              <w:r w:rsidRPr="002903A0">
                <w:rPr>
                  <w:rFonts w:asciiTheme="minorHAnsi" w:hAnsiTheme="minorHAnsi" w:cs="Arial"/>
                  <w:color w:val="156082" w:themeColor="accent1"/>
                  <w:spacing w:val="-4"/>
                  <w:rPrChange w:id="449" w:author="Bradley Law" w:date="2025-07-14T20:42:00Z" w16du:dateUtc="2025-07-15T00:42:00Z">
                    <w:rPr>
                      <w:rFonts w:asciiTheme="minorHAnsi" w:hAnsiTheme="minorHAnsi" w:cs="Arial"/>
                      <w:color w:val="156082" w:themeColor="accent1"/>
                      <w:spacing w:val="-4"/>
                      <w:sz w:val="18"/>
                      <w:szCs w:val="18"/>
                    </w:rPr>
                  </w:rPrChange>
                </w:rPr>
                <w:t>let’s</w:t>
              </w:r>
            </w:ins>
            <w:ins w:id="450" w:author="Bradley Law" w:date="2025-07-14T13:59:00Z" w16du:dateUtc="2025-07-14T17:59:00Z">
              <w:r w:rsidRPr="002903A0">
                <w:rPr>
                  <w:rFonts w:asciiTheme="minorHAnsi" w:hAnsiTheme="minorHAnsi" w:cs="Arial"/>
                  <w:color w:val="156082" w:themeColor="accent1"/>
                  <w:spacing w:val="-4"/>
                  <w:rPrChange w:id="451" w:author="Bradley Law" w:date="2025-07-14T20:42:00Z" w16du:dateUtc="2025-07-15T00:42:00Z">
                    <w:rPr>
                      <w:rFonts w:ascii="Arial" w:hAnsi="Arial" w:cs="Arial"/>
                      <w:color w:val="EE0000"/>
                      <w:spacing w:val="-4"/>
                      <w:sz w:val="18"/>
                      <w:szCs w:val="18"/>
                    </w:rPr>
                  </w:rPrChange>
                </w:rPr>
                <w:t xml:space="preserve"> finalize the customer search</w:t>
              </w:r>
            </w:ins>
            <w:ins w:id="452" w:author="Bradley Law" w:date="2025-07-14T13:56:00Z" w16du:dateUtc="2025-07-14T17:56:00Z">
              <w:r w:rsidRPr="002903A0">
                <w:rPr>
                  <w:rFonts w:asciiTheme="minorHAnsi" w:hAnsiTheme="minorHAnsi" w:cs="Arial"/>
                  <w:color w:val="156082" w:themeColor="accent1"/>
                  <w:spacing w:val="-4"/>
                  <w:rPrChange w:id="453" w:author="Bradley Law" w:date="2025-07-14T20:42:00Z" w16du:dateUtc="2025-07-15T00:42:00Z">
                    <w:rPr>
                      <w:rFonts w:ascii="Arial" w:hAnsi="Arial" w:cs="Arial"/>
                      <w:color w:val="EE0000"/>
                      <w:spacing w:val="-4"/>
                      <w:sz w:val="18"/>
                      <w:szCs w:val="18"/>
                    </w:rPr>
                  </w:rPrChange>
                </w:rPr>
                <w:t xml:space="preserve"> </w:t>
              </w:r>
            </w:ins>
            <w:ins w:id="454" w:author="Bradley Law" w:date="2025-07-14T13:50:00Z" w16du:dateUtc="2025-07-14T17:50:00Z">
              <w:r w:rsidRPr="002903A0">
                <w:rPr>
                  <w:rFonts w:asciiTheme="minorHAnsi" w:hAnsiTheme="minorHAnsi" w:cs="Arial"/>
                  <w:color w:val="156082" w:themeColor="accent1"/>
                  <w:spacing w:val="-4"/>
                  <w:rPrChange w:id="455" w:author="Bradley Law" w:date="2025-07-14T20:42:00Z" w16du:dateUtc="2025-07-15T00:42:00Z">
                    <w:rPr>
                      <w:rFonts w:ascii="Arial" w:hAnsi="Arial" w:cs="Arial"/>
                      <w:color w:val="EE0000"/>
                      <w:spacing w:val="-4"/>
                      <w:sz w:val="18"/>
                      <w:szCs w:val="18"/>
                    </w:rPr>
                  </w:rPrChange>
                </w:rPr>
                <w:t xml:space="preserve"> </w:t>
              </w:r>
            </w:ins>
          </w:p>
          <w:p w14:paraId="106D1665" w14:textId="77777777" w:rsidR="00580253" w:rsidRPr="002903A0" w:rsidRDefault="00580253">
            <w:pPr>
              <w:kinsoku w:val="0"/>
              <w:overflowPunct w:val="0"/>
              <w:autoSpaceDE w:val="0"/>
              <w:autoSpaceDN w:val="0"/>
              <w:adjustRightInd w:val="0"/>
              <w:spacing w:after="0"/>
              <w:rPr>
                <w:ins w:id="456" w:author="Bradley Law" w:date="2025-07-14T13:46:00Z" w16du:dateUtc="2025-07-14T17:46:00Z"/>
                <w:rFonts w:asciiTheme="minorHAnsi" w:hAnsiTheme="minorHAnsi" w:cs="Arial"/>
                <w:color w:val="EE0000"/>
                <w:spacing w:val="-4"/>
                <w:rPrChange w:id="457" w:author="Bradley Law" w:date="2025-07-14T20:42:00Z" w16du:dateUtc="2025-07-15T00:42:00Z">
                  <w:rPr>
                    <w:ins w:id="458" w:author="Bradley Law" w:date="2025-07-14T13:46:00Z" w16du:dateUtc="2025-07-14T17:46:00Z"/>
                  </w:rPr>
                </w:rPrChange>
              </w:rPr>
              <w:pPrChange w:id="459" w:author="Bradley Law" w:date="2025-07-14T13:46:00Z" w16du:dateUtc="2025-07-14T17:46:00Z">
                <w:pPr>
                  <w:pStyle w:val="ListParagraph"/>
                  <w:framePr w:hSpace="180" w:wrap="around" w:vAnchor="text" w:hAnchor="text" w:y="1"/>
                  <w:numPr>
                    <w:numId w:val="20"/>
                  </w:numPr>
                  <w:kinsoku w:val="0"/>
                  <w:overflowPunct w:val="0"/>
                  <w:autoSpaceDE w:val="0"/>
                  <w:autoSpaceDN w:val="0"/>
                  <w:adjustRightInd w:val="0"/>
                  <w:spacing w:after="0"/>
                  <w:ind w:hanging="360"/>
                  <w:suppressOverlap/>
                </w:pPr>
              </w:pPrChange>
            </w:pPr>
          </w:p>
          <w:p w14:paraId="183BF0F1" w14:textId="34E98AE5" w:rsidR="00580253" w:rsidRPr="002903A0" w:rsidDel="00356B45" w:rsidRDefault="00580253">
            <w:pPr>
              <w:rPr>
                <w:del w:id="460" w:author="Bradley Law" w:date="2025-07-14T13:40:00Z" w16du:dateUtc="2025-07-14T17:40:00Z"/>
                <w:rFonts w:asciiTheme="minorHAnsi" w:hAnsiTheme="minorHAnsi" w:cs="Arial"/>
                <w:i/>
                <w:iCs/>
                <w:rPrChange w:id="461" w:author="Bradley Law" w:date="2025-07-14T20:42:00Z" w16du:dateUtc="2025-07-15T00:42:00Z">
                  <w:rPr>
                    <w:del w:id="462" w:author="Bradley Law" w:date="2025-07-14T13:40:00Z" w16du:dateUtc="2025-07-14T17:40:00Z"/>
                  </w:rPr>
                </w:rPrChange>
              </w:rPr>
              <w:pPrChange w:id="463" w:author="Bradley Law" w:date="2025-07-14T14:01:00Z" w16du:dateUtc="2025-07-14T18:01:00Z">
                <w:pPr>
                  <w:pStyle w:val="NormalWeb"/>
                  <w:framePr w:hSpace="180" w:wrap="around" w:vAnchor="text" w:hAnchor="text" w:y="1"/>
                  <w:suppressOverlap/>
                </w:pPr>
              </w:pPrChange>
            </w:pPr>
            <w:del w:id="464" w:author="Bradley Law" w:date="2025-07-14T13:40:00Z" w16du:dateUtc="2025-07-14T17:40:00Z">
              <w:r w:rsidRPr="002903A0" w:rsidDel="00356B45">
                <w:rPr>
                  <w:rFonts w:asciiTheme="minorHAnsi" w:hAnsiTheme="minorHAnsi" w:cs="Arial"/>
                  <w:i/>
                  <w:iCs/>
                  <w:rPrChange w:id="465" w:author="Bradley Law" w:date="2025-07-14T20:42:00Z" w16du:dateUtc="2025-07-15T00:42:00Z">
                    <w:rPr/>
                  </w:rPrChange>
                </w:rPr>
                <w:delText>Note shortened for simplicity today: 1EG4-TE5-MK73</w:delText>
              </w:r>
            </w:del>
          </w:p>
          <w:p w14:paraId="4E97055F" w14:textId="49FF8229" w:rsidR="00580253" w:rsidRPr="002903A0" w:rsidRDefault="00580253">
            <w:pPr>
              <w:spacing w:after="0"/>
              <w:rPr>
                <w:rFonts w:asciiTheme="minorHAnsi" w:hAnsiTheme="minorHAnsi"/>
                <w:b/>
                <w:bCs/>
                <w:rPrChange w:id="466" w:author="Bradley Law" w:date="2025-07-14T20:42:00Z" w16du:dateUtc="2025-07-15T00:42:00Z">
                  <w:rPr/>
                </w:rPrChange>
              </w:rPr>
              <w:pPrChange w:id="467" w:author="Bradley Law" w:date="2025-07-14T14:20:00Z" w16du:dateUtc="2025-07-14T18:20:00Z">
                <w:pPr>
                  <w:pStyle w:val="NormalWeb"/>
                  <w:framePr w:hSpace="180" w:wrap="around" w:vAnchor="text" w:hAnchor="text" w:y="1"/>
                  <w:suppressOverlap/>
                </w:pPr>
              </w:pPrChange>
            </w:pPr>
            <w:del w:id="468" w:author="Bradley Law" w:date="2025-07-14T14:20:00Z" w16du:dateUtc="2025-07-14T18:20:00Z">
              <w:r w:rsidRPr="002903A0" w:rsidDel="00281E8B">
                <w:rPr>
                  <w:rFonts w:asciiTheme="minorHAnsi" w:hAnsiTheme="minorHAnsi"/>
                  <w:b/>
                  <w:bCs/>
                  <w:rPrChange w:id="469" w:author="Bradley Law" w:date="2025-07-14T20:42:00Z" w16du:dateUtc="2025-07-15T00:42:00Z">
                    <w:rPr/>
                  </w:rPrChange>
                </w:rPr>
                <w:delText xml:space="preserve">Agent DO: </w:delText>
              </w:r>
            </w:del>
            <w:ins w:id="470" w:author="Bradley Law" w:date="2025-07-14T14:20:00Z" w16du:dateUtc="2025-07-14T18:20:00Z">
              <w:r w:rsidRPr="002903A0">
                <w:rPr>
                  <w:rFonts w:asciiTheme="minorHAnsi" w:hAnsiTheme="minorHAnsi"/>
                  <w:b/>
                  <w:bCs/>
                  <w:rPrChange w:id="471" w:author="Bradley Law" w:date="2025-07-14T20:42:00Z" w16du:dateUtc="2025-07-15T00:42:00Z">
                    <w:rPr>
                      <w:rFonts w:asciiTheme="minorHAnsi" w:hAnsiTheme="minorHAnsi"/>
                      <w:sz w:val="18"/>
                      <w:szCs w:val="18"/>
                    </w:rPr>
                  </w:rPrChange>
                </w:rPr>
                <w:t>As an agent I can:</w:t>
              </w:r>
            </w:ins>
          </w:p>
          <w:p w14:paraId="12B5F3B8" w14:textId="7FE737F4" w:rsidR="00580253" w:rsidRPr="002903A0" w:rsidDel="006D1DDE" w:rsidRDefault="00580253">
            <w:pPr>
              <w:pStyle w:val="NormalWeb"/>
              <w:numPr>
                <w:ilvl w:val="0"/>
                <w:numId w:val="26"/>
              </w:numPr>
              <w:spacing w:before="0" w:beforeAutospacing="0" w:after="0" w:afterAutospacing="0"/>
              <w:rPr>
                <w:del w:id="472" w:author="Bradley Law" w:date="2025-07-14T13:41:00Z" w16du:dateUtc="2025-07-14T17:41:00Z"/>
                <w:rFonts w:asciiTheme="minorHAnsi" w:hAnsiTheme="minorHAnsi" w:cs="Arial"/>
                <w:color w:val="156082" w:themeColor="accent1"/>
                <w:szCs w:val="22"/>
                <w:rPrChange w:id="473" w:author="Bradley Law" w:date="2025-07-14T20:42:00Z" w16du:dateUtc="2025-07-15T00:42:00Z">
                  <w:rPr>
                    <w:del w:id="474" w:author="Bradley Law" w:date="2025-07-14T13:41:00Z" w16du:dateUtc="2025-07-14T17:41:00Z"/>
                    <w:rFonts w:ascii="Arial" w:hAnsi="Arial" w:cs="Arial"/>
                    <w:sz w:val="18"/>
                    <w:szCs w:val="18"/>
                  </w:rPr>
                </w:rPrChange>
              </w:rPr>
              <w:pPrChange w:id="475" w:author="Bradley Law" w:date="2025-07-14T14:20:00Z" w16du:dateUtc="2025-07-14T18:20:00Z">
                <w:pPr>
                  <w:pStyle w:val="NormalWeb"/>
                  <w:framePr w:hSpace="180" w:wrap="around" w:vAnchor="text" w:hAnchor="text" w:y="1"/>
                  <w:numPr>
                    <w:numId w:val="3"/>
                  </w:numPr>
                  <w:ind w:left="390" w:hanging="360"/>
                  <w:suppressOverlap/>
                </w:pPr>
              </w:pPrChange>
            </w:pPr>
            <w:del w:id="476" w:author="Bradley Law" w:date="2025-07-14T13:41:00Z" w16du:dateUtc="2025-07-14T17:41:00Z">
              <w:r w:rsidRPr="002903A0" w:rsidDel="006D1DDE">
                <w:rPr>
                  <w:rFonts w:asciiTheme="minorHAnsi" w:hAnsiTheme="minorHAnsi" w:cs="Arial"/>
                  <w:color w:val="156082" w:themeColor="accent1"/>
                  <w:szCs w:val="22"/>
                  <w:rPrChange w:id="477" w:author="Bradley Law" w:date="2025-07-14T20:42:00Z" w16du:dateUtc="2025-07-15T00:42:00Z">
                    <w:rPr>
                      <w:rFonts w:ascii="Arial" w:hAnsi="Arial" w:cs="Arial"/>
                      <w:sz w:val="18"/>
                      <w:szCs w:val="18"/>
                    </w:rPr>
                  </w:rPrChange>
                </w:rPr>
                <w:delText xml:space="preserve">Automatic User will be logged in from the Dynamics PowerPage website. Explain how this works, then remove the user and show how a lookup works. </w:delText>
              </w:r>
            </w:del>
          </w:p>
          <w:p w14:paraId="3B2CE6EB" w14:textId="77777777" w:rsidR="00580253" w:rsidRPr="002903A0" w:rsidRDefault="00580253">
            <w:pPr>
              <w:pStyle w:val="NormalWeb"/>
              <w:numPr>
                <w:ilvl w:val="0"/>
                <w:numId w:val="26"/>
              </w:numPr>
              <w:spacing w:before="0" w:beforeAutospacing="0" w:after="0" w:afterAutospacing="0"/>
              <w:rPr>
                <w:ins w:id="478" w:author="Bradley Law" w:date="2025-07-14T14:05:00Z" w16du:dateUtc="2025-07-14T18:05:00Z"/>
                <w:rFonts w:asciiTheme="minorHAnsi" w:hAnsiTheme="minorHAnsi" w:cs="Arial"/>
                <w:color w:val="156082" w:themeColor="accent1"/>
                <w:szCs w:val="22"/>
                <w:rPrChange w:id="479" w:author="Bradley Law" w:date="2025-07-14T20:42:00Z" w16du:dateUtc="2025-07-15T00:42:00Z">
                  <w:rPr>
                    <w:ins w:id="480" w:author="Bradley Law" w:date="2025-07-14T14:05:00Z" w16du:dateUtc="2025-07-14T18:05:00Z"/>
                    <w:rFonts w:asciiTheme="minorHAnsi" w:hAnsiTheme="minorHAnsi" w:cs="Arial"/>
                    <w:sz w:val="18"/>
                    <w:szCs w:val="18"/>
                  </w:rPr>
                </w:rPrChange>
              </w:rPr>
              <w:pPrChange w:id="481" w:author="Bradley Law" w:date="2025-07-14T14:20:00Z" w16du:dateUtc="2025-07-14T18:20:00Z">
                <w:pPr>
                  <w:pStyle w:val="NormalWeb"/>
                  <w:framePr w:hSpace="180" w:wrap="around" w:vAnchor="text" w:hAnchor="text" w:y="1"/>
                  <w:numPr>
                    <w:numId w:val="26"/>
                  </w:numPr>
                  <w:ind w:left="390" w:hanging="360"/>
                  <w:suppressOverlap/>
                </w:pPr>
              </w:pPrChange>
            </w:pPr>
            <w:ins w:id="482" w:author="Bradley Law" w:date="2025-07-14T14:01:00Z" w16du:dateUtc="2025-07-14T18:01:00Z">
              <w:r w:rsidRPr="002903A0">
                <w:rPr>
                  <w:rFonts w:asciiTheme="minorHAnsi" w:hAnsiTheme="minorHAnsi" w:cs="Arial"/>
                  <w:color w:val="156082" w:themeColor="accent1"/>
                  <w:szCs w:val="22"/>
                  <w:rPrChange w:id="483" w:author="Bradley Law" w:date="2025-07-14T20:42:00Z" w16du:dateUtc="2025-07-15T00:42:00Z">
                    <w:rPr>
                      <w:rFonts w:ascii="Arial" w:hAnsi="Arial" w:cs="Arial"/>
                      <w:b/>
                      <w:bCs/>
                      <w:color w:val="156082" w:themeColor="accent1"/>
                      <w:spacing w:val="-4"/>
                      <w:sz w:val="18"/>
                      <w:szCs w:val="18"/>
                    </w:rPr>
                  </w:rPrChange>
                </w:rPr>
                <w:t>Brad:</w:t>
              </w:r>
              <w:r w:rsidRPr="002903A0">
                <w:rPr>
                  <w:rFonts w:asciiTheme="minorHAnsi" w:hAnsiTheme="minorHAnsi" w:cs="Arial"/>
                  <w:color w:val="156082" w:themeColor="accent1"/>
                  <w:szCs w:val="22"/>
                  <w:rPrChange w:id="484" w:author="Bradley Law" w:date="2025-07-14T20:42:00Z" w16du:dateUtc="2025-07-15T00:42:00Z">
                    <w:rPr>
                      <w:rFonts w:ascii="Arial" w:hAnsi="Arial" w:cs="Arial"/>
                      <w:color w:val="156082" w:themeColor="accent1"/>
                      <w:spacing w:val="-4"/>
                      <w:sz w:val="18"/>
                      <w:szCs w:val="18"/>
                    </w:rPr>
                  </w:rPrChange>
                </w:rPr>
                <w:t xml:space="preserve"> </w:t>
              </w:r>
            </w:ins>
            <w:ins w:id="485" w:author="Bradley Law" w:date="2025-07-14T14:04:00Z" w16du:dateUtc="2025-07-14T18:04:00Z">
              <w:r w:rsidRPr="002903A0">
                <w:rPr>
                  <w:rFonts w:asciiTheme="minorHAnsi" w:hAnsiTheme="minorHAnsi" w:cs="Arial"/>
                  <w:color w:val="156082" w:themeColor="accent1"/>
                  <w:szCs w:val="22"/>
                  <w:rPrChange w:id="486" w:author="Bradley Law" w:date="2025-07-14T20:42:00Z" w16du:dateUtc="2025-07-15T00:42:00Z">
                    <w:rPr>
                      <w:rFonts w:asciiTheme="minorHAnsi" w:hAnsiTheme="minorHAnsi" w:cs="Arial"/>
                      <w:sz w:val="18"/>
                      <w:szCs w:val="18"/>
                    </w:rPr>
                  </w:rPrChange>
                </w:rPr>
                <w:t>In this example s</w:t>
              </w:r>
            </w:ins>
            <w:ins w:id="487" w:author="Bradley Law" w:date="2025-07-14T14:01:00Z" w16du:dateUtc="2025-07-14T18:01:00Z">
              <w:r w:rsidRPr="002903A0">
                <w:rPr>
                  <w:rFonts w:asciiTheme="minorHAnsi" w:hAnsiTheme="minorHAnsi" w:cs="Arial"/>
                  <w:color w:val="156082" w:themeColor="accent1"/>
                  <w:szCs w:val="22"/>
                  <w:rPrChange w:id="488" w:author="Bradley Law" w:date="2025-07-14T20:42:00Z" w16du:dateUtc="2025-07-15T00:42:00Z">
                    <w:rPr>
                      <w:rFonts w:ascii="Arial" w:hAnsi="Arial" w:cs="Arial"/>
                      <w:color w:val="156082" w:themeColor="accent1"/>
                      <w:spacing w:val="-4"/>
                      <w:sz w:val="18"/>
                      <w:szCs w:val="18"/>
                    </w:rPr>
                  </w:rPrChange>
                </w:rPr>
                <w:t>ince user is logged in, we will have access to their profile by default</w:t>
              </w:r>
              <w:r w:rsidRPr="002903A0">
                <w:rPr>
                  <w:rFonts w:asciiTheme="minorHAnsi" w:hAnsiTheme="minorHAnsi" w:cs="Arial"/>
                  <w:color w:val="156082" w:themeColor="accent1"/>
                  <w:szCs w:val="22"/>
                  <w:rPrChange w:id="489" w:author="Bradley Law" w:date="2025-07-14T20:42:00Z" w16du:dateUtc="2025-07-15T00:42:00Z">
                    <w:rPr>
                      <w:rFonts w:ascii="Arial" w:hAnsi="Arial" w:cs="Arial"/>
                      <w:color w:val="156082" w:themeColor="accent1"/>
                      <w:sz w:val="18"/>
                      <w:szCs w:val="18"/>
                    </w:rPr>
                  </w:rPrChange>
                </w:rPr>
                <w:t xml:space="preserve">. </w:t>
              </w:r>
            </w:ins>
          </w:p>
          <w:p w14:paraId="514B7529" w14:textId="1BE0941F" w:rsidR="00580253" w:rsidRPr="002903A0" w:rsidRDefault="00580253">
            <w:pPr>
              <w:pStyle w:val="NormalWeb"/>
              <w:numPr>
                <w:ilvl w:val="0"/>
                <w:numId w:val="26"/>
              </w:numPr>
              <w:spacing w:before="0" w:beforeAutospacing="0" w:after="0" w:afterAutospacing="0"/>
              <w:rPr>
                <w:ins w:id="490" w:author="Bradley Law" w:date="2025-07-14T14:04:00Z" w16du:dateUtc="2025-07-14T18:04:00Z"/>
                <w:rFonts w:asciiTheme="minorHAnsi" w:hAnsiTheme="minorHAnsi" w:cs="Arial"/>
                <w:color w:val="156082" w:themeColor="accent1"/>
                <w:szCs w:val="22"/>
                <w:rPrChange w:id="491" w:author="Bradley Law" w:date="2025-07-14T20:42:00Z" w16du:dateUtc="2025-07-15T00:42:00Z">
                  <w:rPr>
                    <w:ins w:id="492" w:author="Bradley Law" w:date="2025-07-14T14:04:00Z" w16du:dateUtc="2025-07-14T18:04:00Z"/>
                    <w:rFonts w:asciiTheme="minorHAnsi" w:hAnsiTheme="minorHAnsi" w:cs="Arial"/>
                    <w:sz w:val="18"/>
                    <w:szCs w:val="18"/>
                  </w:rPr>
                </w:rPrChange>
              </w:rPr>
              <w:pPrChange w:id="493" w:author="Bradley Law" w:date="2025-07-14T14:20:00Z" w16du:dateUtc="2025-07-14T18:20:00Z">
                <w:pPr>
                  <w:pStyle w:val="NormalWeb"/>
                  <w:framePr w:hSpace="180" w:wrap="around" w:vAnchor="text" w:hAnchor="text" w:y="1"/>
                  <w:numPr>
                    <w:numId w:val="26"/>
                  </w:numPr>
                  <w:ind w:left="390" w:hanging="360"/>
                  <w:suppressOverlap/>
                </w:pPr>
              </w:pPrChange>
            </w:pPr>
            <w:ins w:id="494" w:author="Bradley Law" w:date="2025-07-14T14:05:00Z" w16du:dateUtc="2025-07-14T18:05:00Z">
              <w:r w:rsidRPr="002903A0">
                <w:rPr>
                  <w:rFonts w:asciiTheme="minorHAnsi" w:hAnsiTheme="minorHAnsi" w:cs="Arial"/>
                  <w:color w:val="156082" w:themeColor="accent1"/>
                  <w:szCs w:val="22"/>
                  <w:rPrChange w:id="495" w:author="Bradley Law" w:date="2025-07-14T20:42:00Z" w16du:dateUtc="2025-07-15T00:42:00Z">
                    <w:rPr>
                      <w:rFonts w:asciiTheme="minorHAnsi" w:hAnsiTheme="minorHAnsi" w:cs="Arial"/>
                      <w:sz w:val="18"/>
                      <w:szCs w:val="18"/>
                    </w:rPr>
                  </w:rPrChange>
                </w:rPr>
                <w:t xml:space="preserve">I can show you what a manual search looks like or </w:t>
              </w:r>
            </w:ins>
            <w:ins w:id="496" w:author="Bradley Law" w:date="2025-07-14T15:45:00Z" w16du:dateUtc="2025-07-14T19:45:00Z">
              <w:r w:rsidRPr="002903A0">
                <w:rPr>
                  <w:rFonts w:asciiTheme="minorHAnsi" w:hAnsiTheme="minorHAnsi" w:cs="Arial"/>
                  <w:color w:val="156082" w:themeColor="accent1"/>
                  <w:szCs w:val="22"/>
                  <w:rPrChange w:id="497" w:author="Bradley Law" w:date="2025-07-14T20:42:00Z" w16du:dateUtc="2025-07-15T00:42:00Z">
                    <w:rPr>
                      <w:rFonts w:asciiTheme="minorHAnsi" w:hAnsiTheme="minorHAnsi" w:cs="Arial"/>
                      <w:color w:val="156082" w:themeColor="accent1"/>
                      <w:sz w:val="18"/>
                      <w:szCs w:val="18"/>
                    </w:rPr>
                  </w:rPrChange>
                </w:rPr>
                <w:t>even</w:t>
              </w:r>
            </w:ins>
            <w:ins w:id="498" w:author="Bradley Law" w:date="2025-07-14T14:05:00Z" w16du:dateUtc="2025-07-14T18:05:00Z">
              <w:r w:rsidRPr="002903A0">
                <w:rPr>
                  <w:rFonts w:asciiTheme="minorHAnsi" w:hAnsiTheme="minorHAnsi" w:cs="Arial"/>
                  <w:color w:val="156082" w:themeColor="accent1"/>
                  <w:szCs w:val="22"/>
                  <w:rPrChange w:id="499" w:author="Bradley Law" w:date="2025-07-14T20:42:00Z" w16du:dateUtc="2025-07-15T00:42:00Z">
                    <w:rPr>
                      <w:rFonts w:asciiTheme="minorHAnsi" w:hAnsiTheme="minorHAnsi" w:cs="Arial"/>
                      <w:sz w:val="18"/>
                      <w:szCs w:val="18"/>
                    </w:rPr>
                  </w:rPrChange>
                </w:rPr>
                <w:t xml:space="preserve"> advanced search a well. </w:t>
              </w:r>
            </w:ins>
          </w:p>
          <w:p w14:paraId="4B30C35F" w14:textId="189F0270" w:rsidR="00580253" w:rsidRPr="002903A0" w:rsidRDefault="00580253">
            <w:pPr>
              <w:pStyle w:val="NormalWeb"/>
              <w:numPr>
                <w:ilvl w:val="0"/>
                <w:numId w:val="26"/>
              </w:numPr>
              <w:rPr>
                <w:ins w:id="500" w:author="Bradley Law" w:date="2025-07-14T14:18:00Z" w16du:dateUtc="2025-07-14T18:18:00Z"/>
                <w:rFonts w:asciiTheme="minorHAnsi" w:hAnsiTheme="minorHAnsi" w:cs="Arial"/>
                <w:szCs w:val="22"/>
                <w:rPrChange w:id="501" w:author="Bradley Law" w:date="2025-07-14T20:42:00Z" w16du:dateUtc="2025-07-15T00:42:00Z">
                  <w:rPr>
                    <w:ins w:id="502" w:author="Bradley Law" w:date="2025-07-14T14:18:00Z" w16du:dateUtc="2025-07-14T18:18:00Z"/>
                    <w:rFonts w:asciiTheme="minorHAnsi" w:hAnsiTheme="minorHAnsi" w:cs="Arial"/>
                    <w:sz w:val="18"/>
                    <w:szCs w:val="18"/>
                  </w:rPr>
                </w:rPrChange>
              </w:rPr>
            </w:pPr>
            <w:ins w:id="503" w:author="Bradley Law" w:date="2025-07-14T14:13:00Z" w16du:dateUtc="2025-07-14T18:13:00Z">
              <w:r w:rsidRPr="002903A0">
                <w:rPr>
                  <w:rFonts w:asciiTheme="minorHAnsi" w:hAnsiTheme="minorHAnsi" w:cs="Arial"/>
                  <w:b/>
                  <w:bCs/>
                  <w:szCs w:val="22"/>
                  <w:rPrChange w:id="504" w:author="Bradley Law" w:date="2025-07-14T20:42:00Z" w16du:dateUtc="2025-07-15T00:42:00Z">
                    <w:rPr>
                      <w:rFonts w:asciiTheme="minorHAnsi" w:hAnsiTheme="minorHAnsi" w:cs="Arial"/>
                      <w:sz w:val="18"/>
                      <w:szCs w:val="18"/>
                    </w:rPr>
                  </w:rPrChange>
                </w:rPr>
                <w:t>Search Customer:</w:t>
              </w:r>
              <w:r w:rsidRPr="002903A0">
                <w:rPr>
                  <w:rFonts w:asciiTheme="minorHAnsi" w:hAnsiTheme="minorHAnsi" w:cs="Arial"/>
                  <w:szCs w:val="22"/>
                  <w:rPrChange w:id="505" w:author="Bradley Law" w:date="2025-07-14T20:42:00Z" w16du:dateUtc="2025-07-15T00:42:00Z">
                    <w:rPr>
                      <w:rFonts w:asciiTheme="minorHAnsi" w:hAnsiTheme="minorHAnsi" w:cs="Arial"/>
                      <w:sz w:val="18"/>
                      <w:szCs w:val="18"/>
                    </w:rPr>
                  </w:rPrChange>
                </w:rPr>
                <w:t xml:space="preserve"> </w:t>
              </w:r>
            </w:ins>
            <w:ins w:id="506" w:author="Bradley Law" w:date="2025-07-14T14:18:00Z" w16du:dateUtc="2025-07-14T18:18:00Z">
              <w:r w:rsidRPr="002903A0">
                <w:rPr>
                  <w:rFonts w:asciiTheme="minorHAnsi" w:hAnsiTheme="minorHAnsi" w:cs="Arial"/>
                  <w:szCs w:val="22"/>
                  <w:rPrChange w:id="507" w:author="Bradley Law" w:date="2025-07-14T20:42:00Z" w16du:dateUtc="2025-07-15T00:42:00Z">
                    <w:rPr>
                      <w:rFonts w:asciiTheme="minorHAnsi" w:hAnsiTheme="minorHAnsi" w:cs="Arial"/>
                      <w:sz w:val="18"/>
                      <w:szCs w:val="18"/>
                    </w:rPr>
                  </w:rPrChange>
                </w:rPr>
                <w:t xml:space="preserve">Explain this is an </w:t>
              </w:r>
            </w:ins>
            <w:ins w:id="508" w:author="Bradley Law" w:date="2025-07-14T15:45:00Z" w16du:dateUtc="2025-07-14T19:45:00Z">
              <w:r w:rsidRPr="002903A0">
                <w:rPr>
                  <w:rFonts w:asciiTheme="minorHAnsi" w:hAnsiTheme="minorHAnsi" w:cs="Arial"/>
                  <w:szCs w:val="22"/>
                  <w:rPrChange w:id="509" w:author="Bradley Law" w:date="2025-07-14T20:42:00Z" w16du:dateUtc="2025-07-15T00:42:00Z">
                    <w:rPr>
                      <w:rFonts w:asciiTheme="minorHAnsi" w:hAnsiTheme="minorHAnsi" w:cs="Arial"/>
                      <w:sz w:val="18"/>
                      <w:szCs w:val="18"/>
                    </w:rPr>
                  </w:rPrChange>
                </w:rPr>
                <w:t>out-of-box</w:t>
              </w:r>
            </w:ins>
            <w:ins w:id="510" w:author="Bradley Law" w:date="2025-07-14T14:18:00Z" w16du:dateUtc="2025-07-14T18:18:00Z">
              <w:r w:rsidRPr="002903A0">
                <w:rPr>
                  <w:rFonts w:asciiTheme="minorHAnsi" w:hAnsiTheme="minorHAnsi" w:cs="Arial"/>
                  <w:szCs w:val="22"/>
                  <w:rPrChange w:id="511" w:author="Bradley Law" w:date="2025-07-14T20:42:00Z" w16du:dateUtc="2025-07-15T00:42:00Z">
                    <w:rPr>
                      <w:rFonts w:asciiTheme="minorHAnsi" w:hAnsiTheme="minorHAnsi" w:cs="Arial"/>
                      <w:sz w:val="18"/>
                      <w:szCs w:val="18"/>
                    </w:rPr>
                  </w:rPrChange>
                </w:rPr>
                <w:t xml:space="preserve"> way to look at Luis’s record. </w:t>
              </w:r>
            </w:ins>
          </w:p>
          <w:p w14:paraId="45434FB4" w14:textId="2861CE36" w:rsidR="00580253" w:rsidRPr="002903A0" w:rsidRDefault="00580253">
            <w:pPr>
              <w:pStyle w:val="NormalWeb"/>
              <w:numPr>
                <w:ilvl w:val="1"/>
                <w:numId w:val="26"/>
              </w:numPr>
              <w:rPr>
                <w:ins w:id="512" w:author="Bradley Law" w:date="2025-07-14T14:01:00Z" w16du:dateUtc="2025-07-14T18:01:00Z"/>
                <w:rFonts w:asciiTheme="minorHAnsi" w:hAnsiTheme="minorHAnsi" w:cs="Arial"/>
                <w:szCs w:val="22"/>
                <w:rPrChange w:id="513" w:author="Bradley Law" w:date="2025-07-14T20:42:00Z" w16du:dateUtc="2025-07-15T00:42:00Z">
                  <w:rPr>
                    <w:ins w:id="514" w:author="Bradley Law" w:date="2025-07-14T14:01:00Z" w16du:dateUtc="2025-07-14T18:01:00Z"/>
                    <w:rFonts w:ascii="Arial" w:hAnsi="Arial" w:cs="Arial"/>
                    <w:color w:val="156082" w:themeColor="accent1"/>
                    <w:spacing w:val="-4"/>
                    <w:sz w:val="18"/>
                    <w:szCs w:val="18"/>
                  </w:rPr>
                </w:rPrChange>
              </w:rPr>
              <w:pPrChange w:id="515" w:author="Bradley Law" w:date="2025-07-14T14:18:00Z" w16du:dateUtc="2025-07-14T18:18:00Z">
                <w:pPr>
                  <w:pStyle w:val="ListParagraph"/>
                  <w:framePr w:hSpace="180" w:wrap="around" w:vAnchor="text" w:hAnchor="text" w:y="1"/>
                  <w:numPr>
                    <w:numId w:val="27"/>
                  </w:numPr>
                  <w:kinsoku w:val="0"/>
                  <w:overflowPunct w:val="0"/>
                  <w:autoSpaceDE w:val="0"/>
                  <w:autoSpaceDN w:val="0"/>
                  <w:adjustRightInd w:val="0"/>
                  <w:spacing w:after="0"/>
                  <w:ind w:hanging="360"/>
                  <w:suppressOverlap/>
                </w:pPr>
              </w:pPrChange>
            </w:pPr>
            <w:ins w:id="516" w:author="Bradley Law" w:date="2025-07-14T14:01:00Z" w16du:dateUtc="2025-07-14T18:01:00Z">
              <w:r w:rsidRPr="002903A0">
                <w:rPr>
                  <w:rFonts w:asciiTheme="minorHAnsi" w:hAnsiTheme="minorHAnsi" w:cs="Arial"/>
                  <w:szCs w:val="22"/>
                  <w:rPrChange w:id="517" w:author="Bradley Law" w:date="2025-07-14T20:42:00Z" w16du:dateUtc="2025-07-15T00:42:00Z">
                    <w:rPr>
                      <w:rFonts w:ascii="Arial" w:hAnsi="Arial" w:cs="Arial"/>
                      <w:color w:val="156082" w:themeColor="accent1"/>
                      <w:spacing w:val="-4"/>
                      <w:sz w:val="18"/>
                      <w:szCs w:val="18"/>
                    </w:rPr>
                  </w:rPrChange>
                </w:rPr>
                <w:t>Remove Luis Navarro from the search box, show how I can search and add him in again</w:t>
              </w:r>
            </w:ins>
          </w:p>
          <w:p w14:paraId="69538407" w14:textId="7D165302" w:rsidR="00580253" w:rsidRPr="002903A0" w:rsidDel="00E84EAD" w:rsidRDefault="00580253">
            <w:pPr>
              <w:pStyle w:val="NormalWeb"/>
              <w:numPr>
                <w:ilvl w:val="0"/>
                <w:numId w:val="26"/>
              </w:numPr>
              <w:rPr>
                <w:del w:id="518" w:author="Bradley Law" w:date="2025-07-14T14:14:00Z" w16du:dateUtc="2025-07-14T18:14:00Z"/>
                <w:rFonts w:asciiTheme="minorHAnsi" w:hAnsiTheme="minorHAnsi" w:cs="Arial"/>
                <w:szCs w:val="22"/>
                <w:rPrChange w:id="519" w:author="Bradley Law" w:date="2025-07-14T20:42:00Z" w16du:dateUtc="2025-07-15T00:42:00Z">
                  <w:rPr>
                    <w:del w:id="520" w:author="Bradley Law" w:date="2025-07-14T14:14:00Z" w16du:dateUtc="2025-07-14T18:14:00Z"/>
                    <w:rFonts w:ascii="Arial" w:hAnsi="Arial" w:cs="Arial"/>
                    <w:sz w:val="18"/>
                    <w:szCs w:val="18"/>
                  </w:rPr>
                </w:rPrChange>
              </w:rPr>
              <w:pPrChange w:id="521" w:author="Bradley Law" w:date="2025-07-14T13:40:00Z" w16du:dateUtc="2025-07-14T17:40:00Z">
                <w:pPr>
                  <w:pStyle w:val="NormalWeb"/>
                  <w:framePr w:hSpace="180" w:wrap="around" w:vAnchor="text" w:hAnchor="text" w:y="1"/>
                  <w:numPr>
                    <w:numId w:val="3"/>
                  </w:numPr>
                  <w:ind w:left="390" w:hanging="360"/>
                  <w:suppressOverlap/>
                </w:pPr>
              </w:pPrChange>
            </w:pPr>
            <w:del w:id="522" w:author="Bradley Law" w:date="2025-07-14T13:59:00Z" w16du:dateUtc="2025-07-14T17:59:00Z">
              <w:r w:rsidRPr="002903A0" w:rsidDel="0019619A">
                <w:rPr>
                  <w:rFonts w:asciiTheme="minorHAnsi" w:hAnsiTheme="minorHAnsi" w:cs="Arial"/>
                  <w:szCs w:val="22"/>
                  <w:rPrChange w:id="523" w:author="Bradley Law" w:date="2025-07-14T20:42:00Z" w16du:dateUtc="2025-07-15T00:42:00Z">
                    <w:rPr>
                      <w:rFonts w:ascii="Arial" w:hAnsi="Arial" w:cs="Arial"/>
                      <w:sz w:val="18"/>
                      <w:szCs w:val="18"/>
                    </w:rPr>
                  </w:rPrChange>
                </w:rPr>
                <w:delText>SAY</w:delText>
              </w:r>
            </w:del>
            <w:del w:id="524" w:author="Bradley Law" w:date="2025-07-14T14:14:00Z" w16du:dateUtc="2025-07-14T18:14:00Z">
              <w:r w:rsidRPr="002903A0" w:rsidDel="00E84EAD">
                <w:rPr>
                  <w:rFonts w:asciiTheme="minorHAnsi" w:hAnsiTheme="minorHAnsi" w:cs="Arial"/>
                  <w:szCs w:val="22"/>
                  <w:rPrChange w:id="525" w:author="Bradley Law" w:date="2025-07-14T20:42:00Z" w16du:dateUtc="2025-07-15T00:42:00Z">
                    <w:rPr>
                      <w:rFonts w:ascii="Arial" w:hAnsi="Arial" w:cs="Arial"/>
                      <w:sz w:val="18"/>
                      <w:szCs w:val="18"/>
                    </w:rPr>
                  </w:rPrChange>
                </w:rPr>
                <w:delText xml:space="preserve">: </w:delText>
              </w:r>
              <w:r w:rsidRPr="002903A0" w:rsidDel="00E84EAD">
                <w:rPr>
                  <w:rFonts w:asciiTheme="minorHAnsi" w:hAnsiTheme="minorHAnsi" w:cs="Arial"/>
                  <w:b/>
                  <w:bCs/>
                  <w:szCs w:val="22"/>
                  <w:rPrChange w:id="526" w:author="Bradley Law" w:date="2025-07-14T20:42:00Z" w16du:dateUtc="2025-07-15T00:42:00Z">
                    <w:rPr>
                      <w:rFonts w:ascii="Arial" w:hAnsi="Arial" w:cs="Arial"/>
                      <w:b/>
                      <w:bCs/>
                      <w:sz w:val="18"/>
                      <w:szCs w:val="18"/>
                    </w:rPr>
                  </w:rPrChange>
                </w:rPr>
                <w:delText>Provider Search</w:delText>
              </w:r>
              <w:r w:rsidRPr="002903A0" w:rsidDel="00E84EAD">
                <w:rPr>
                  <w:rFonts w:asciiTheme="minorHAnsi" w:hAnsiTheme="minorHAnsi" w:cs="Arial"/>
                  <w:szCs w:val="22"/>
                  <w:rPrChange w:id="527" w:author="Bradley Law" w:date="2025-07-14T20:42:00Z" w16du:dateUtc="2025-07-15T00:42:00Z">
                    <w:rPr>
                      <w:rFonts w:ascii="Arial" w:hAnsi="Arial" w:cs="Arial"/>
                      <w:sz w:val="18"/>
                      <w:szCs w:val="18"/>
                    </w:rPr>
                  </w:rPrChange>
                </w:rPr>
                <w:delText xml:space="preserve">. </w:delText>
              </w:r>
            </w:del>
            <w:del w:id="528" w:author="Bradley Law" w:date="2025-07-14T14:13:00Z" w16du:dateUtc="2025-07-14T18:13:00Z">
              <w:r w:rsidRPr="002903A0" w:rsidDel="00E84EAD">
                <w:rPr>
                  <w:rFonts w:asciiTheme="minorHAnsi" w:hAnsiTheme="minorHAnsi" w:cs="Arial"/>
                  <w:szCs w:val="22"/>
                  <w:rPrChange w:id="529" w:author="Bradley Law" w:date="2025-07-14T20:42:00Z" w16du:dateUtc="2025-07-15T00:42:00Z">
                    <w:rPr>
                      <w:rFonts w:ascii="Arial" w:hAnsi="Arial" w:cs="Arial"/>
                      <w:sz w:val="18"/>
                      <w:szCs w:val="18"/>
                    </w:rPr>
                  </w:rPrChange>
                </w:rPr>
                <w:delText>Explain this is a custom about a page of code that interfaces with the AP to search for the customer and their related fraud alerts and verification</w:delText>
              </w:r>
            </w:del>
          </w:p>
          <w:p w14:paraId="43FCE47F" w14:textId="0F24FDC4" w:rsidR="00580253" w:rsidRPr="002903A0" w:rsidDel="009769DC" w:rsidRDefault="00580253">
            <w:pPr>
              <w:pStyle w:val="NormalWeb"/>
              <w:numPr>
                <w:ilvl w:val="0"/>
                <w:numId w:val="26"/>
              </w:numPr>
              <w:rPr>
                <w:del w:id="530" w:author="Bradley Law" w:date="2025-07-14T14:17:00Z" w16du:dateUtc="2025-07-14T18:17:00Z"/>
                <w:rFonts w:asciiTheme="minorHAnsi" w:hAnsiTheme="minorHAnsi" w:cs="Arial"/>
                <w:szCs w:val="22"/>
                <w:rPrChange w:id="531" w:author="Bradley Law" w:date="2025-07-14T20:42:00Z" w16du:dateUtc="2025-07-15T00:42:00Z">
                  <w:rPr>
                    <w:del w:id="532" w:author="Bradley Law" w:date="2025-07-14T14:17:00Z" w16du:dateUtc="2025-07-14T18:17:00Z"/>
                    <w:rFonts w:ascii="Arial" w:hAnsi="Arial" w:cs="Arial"/>
                    <w:sz w:val="18"/>
                    <w:szCs w:val="18"/>
                  </w:rPr>
                </w:rPrChange>
              </w:rPr>
              <w:pPrChange w:id="533" w:author="Bradley Law" w:date="2025-07-14T13:40:00Z" w16du:dateUtc="2025-07-14T17:40:00Z">
                <w:pPr>
                  <w:pStyle w:val="NormalWeb"/>
                  <w:framePr w:hSpace="180" w:wrap="around" w:vAnchor="text" w:hAnchor="text" w:y="1"/>
                  <w:numPr>
                    <w:numId w:val="3"/>
                  </w:numPr>
                  <w:ind w:left="390" w:hanging="360"/>
                  <w:suppressOverlap/>
                </w:pPr>
              </w:pPrChange>
            </w:pPr>
            <w:del w:id="534" w:author="Bradley Law" w:date="2025-07-14T14:17:00Z" w16du:dateUtc="2025-07-14T18:17:00Z">
              <w:r w:rsidRPr="002903A0" w:rsidDel="009769DC">
                <w:rPr>
                  <w:rFonts w:asciiTheme="minorHAnsi" w:hAnsiTheme="minorHAnsi" w:cs="Arial"/>
                  <w:szCs w:val="22"/>
                  <w:rPrChange w:id="535" w:author="Bradley Law" w:date="2025-07-14T20:42:00Z" w16du:dateUtc="2025-07-15T00:42:00Z">
                    <w:rPr>
                      <w:rFonts w:ascii="Arial" w:hAnsi="Arial" w:cs="Arial"/>
                      <w:sz w:val="18"/>
                      <w:szCs w:val="18"/>
                    </w:rPr>
                  </w:rPrChange>
                </w:rPr>
                <w:delText xml:space="preserve">DO: </w:delText>
              </w:r>
            </w:del>
          </w:p>
          <w:p w14:paraId="57D6C1D0" w14:textId="2EB28B17" w:rsidR="00580253" w:rsidRPr="002903A0" w:rsidDel="009769DC" w:rsidRDefault="00580253" w:rsidP="0028217E">
            <w:pPr>
              <w:pStyle w:val="NormalWeb"/>
              <w:numPr>
                <w:ilvl w:val="0"/>
                <w:numId w:val="15"/>
              </w:numPr>
              <w:rPr>
                <w:del w:id="536" w:author="Bradley Law" w:date="2025-07-14T14:17:00Z" w16du:dateUtc="2025-07-14T18:17:00Z"/>
                <w:rFonts w:asciiTheme="minorHAnsi" w:hAnsiTheme="minorHAnsi" w:cs="Arial"/>
                <w:szCs w:val="22"/>
                <w:rPrChange w:id="537" w:author="Bradley Law" w:date="2025-07-14T20:42:00Z" w16du:dateUtc="2025-07-15T00:42:00Z">
                  <w:rPr>
                    <w:del w:id="538" w:author="Bradley Law" w:date="2025-07-14T14:17:00Z" w16du:dateUtc="2025-07-14T18:17:00Z"/>
                    <w:rFonts w:ascii="Arial" w:hAnsi="Arial" w:cs="Arial"/>
                    <w:sz w:val="18"/>
                    <w:szCs w:val="18"/>
                  </w:rPr>
                </w:rPrChange>
              </w:rPr>
            </w:pPr>
            <w:del w:id="539" w:author="Bradley Law" w:date="2025-07-14T14:17:00Z" w16du:dateUtc="2025-07-14T18:17:00Z">
              <w:r w:rsidRPr="002903A0" w:rsidDel="009769DC">
                <w:rPr>
                  <w:rFonts w:asciiTheme="minorHAnsi" w:hAnsiTheme="minorHAnsi" w:cs="Arial"/>
                  <w:szCs w:val="22"/>
                  <w:rPrChange w:id="540" w:author="Bradley Law" w:date="2025-07-14T20:42:00Z" w16du:dateUtc="2025-07-15T00:42:00Z">
                    <w:rPr>
                      <w:rFonts w:ascii="Arial" w:hAnsi="Arial" w:cs="Arial"/>
                      <w:sz w:val="18"/>
                      <w:szCs w:val="18"/>
                    </w:rPr>
                  </w:rPrChange>
                </w:rPr>
                <w:delText>Use the search.</w:delText>
              </w:r>
            </w:del>
          </w:p>
          <w:p w14:paraId="64D6350F" w14:textId="094463CA" w:rsidR="00580253" w:rsidRPr="002903A0" w:rsidDel="009769DC" w:rsidRDefault="00580253" w:rsidP="0028217E">
            <w:pPr>
              <w:pStyle w:val="NormalWeb"/>
              <w:numPr>
                <w:ilvl w:val="0"/>
                <w:numId w:val="15"/>
              </w:numPr>
              <w:rPr>
                <w:del w:id="541" w:author="Bradley Law" w:date="2025-07-14T14:17:00Z" w16du:dateUtc="2025-07-14T18:17:00Z"/>
                <w:rFonts w:asciiTheme="minorHAnsi" w:hAnsiTheme="minorHAnsi" w:cs="Arial"/>
                <w:szCs w:val="22"/>
                <w:rPrChange w:id="542" w:author="Bradley Law" w:date="2025-07-14T20:42:00Z" w16du:dateUtc="2025-07-15T00:42:00Z">
                  <w:rPr>
                    <w:del w:id="543" w:author="Bradley Law" w:date="2025-07-14T14:17:00Z" w16du:dateUtc="2025-07-14T18:17:00Z"/>
                    <w:rFonts w:ascii="Arial" w:hAnsi="Arial" w:cs="Arial"/>
                    <w:sz w:val="18"/>
                    <w:szCs w:val="18"/>
                  </w:rPr>
                </w:rPrChange>
              </w:rPr>
            </w:pPr>
            <w:del w:id="544" w:author="Bradley Law" w:date="2025-07-14T14:17:00Z" w16du:dateUtc="2025-07-14T18:17:00Z">
              <w:r w:rsidRPr="002903A0" w:rsidDel="009769DC">
                <w:rPr>
                  <w:rFonts w:asciiTheme="minorHAnsi" w:hAnsiTheme="minorHAnsi" w:cs="Arial"/>
                  <w:szCs w:val="22"/>
                  <w:rPrChange w:id="545" w:author="Bradley Law" w:date="2025-07-14T20:42:00Z" w16du:dateUtc="2025-07-15T00:42:00Z">
                    <w:rPr>
                      <w:rFonts w:ascii="Arial" w:hAnsi="Arial" w:cs="Arial"/>
                      <w:sz w:val="18"/>
                      <w:szCs w:val="18"/>
                    </w:rPr>
                  </w:rPrChange>
                </w:rPr>
                <w:delText>Hover over fraud alert</w:delText>
              </w:r>
            </w:del>
          </w:p>
          <w:p w14:paraId="08BE5AE4" w14:textId="7DA182BA" w:rsidR="00580253" w:rsidRPr="002903A0" w:rsidDel="009769DC" w:rsidRDefault="00580253" w:rsidP="0028217E">
            <w:pPr>
              <w:pStyle w:val="NormalWeb"/>
              <w:numPr>
                <w:ilvl w:val="0"/>
                <w:numId w:val="15"/>
              </w:numPr>
              <w:rPr>
                <w:del w:id="546" w:author="Bradley Law" w:date="2025-07-14T14:17:00Z" w16du:dateUtc="2025-07-14T18:17:00Z"/>
                <w:rFonts w:asciiTheme="minorHAnsi" w:hAnsiTheme="minorHAnsi" w:cs="Arial"/>
                <w:szCs w:val="22"/>
                <w:rPrChange w:id="547" w:author="Bradley Law" w:date="2025-07-14T20:42:00Z" w16du:dateUtc="2025-07-15T00:42:00Z">
                  <w:rPr>
                    <w:del w:id="548" w:author="Bradley Law" w:date="2025-07-14T14:17:00Z" w16du:dateUtc="2025-07-14T18:17:00Z"/>
                    <w:rFonts w:ascii="Arial" w:hAnsi="Arial" w:cs="Arial"/>
                    <w:sz w:val="18"/>
                    <w:szCs w:val="18"/>
                  </w:rPr>
                </w:rPrChange>
              </w:rPr>
            </w:pPr>
            <w:del w:id="549" w:author="Bradley Law" w:date="2025-07-14T14:17:00Z" w16du:dateUtc="2025-07-14T18:17:00Z">
              <w:r w:rsidRPr="002903A0" w:rsidDel="009769DC">
                <w:rPr>
                  <w:rFonts w:asciiTheme="minorHAnsi" w:hAnsiTheme="minorHAnsi" w:cs="Arial"/>
                  <w:szCs w:val="22"/>
                  <w:rPrChange w:id="550" w:author="Bradley Law" w:date="2025-07-14T20:42:00Z" w16du:dateUtc="2025-07-15T00:42:00Z">
                    <w:rPr>
                      <w:rFonts w:ascii="Arial" w:hAnsi="Arial" w:cs="Arial"/>
                      <w:sz w:val="18"/>
                      <w:szCs w:val="18"/>
                    </w:rPr>
                  </w:rPrChange>
                </w:rPr>
                <w:delText>Clock Select to verify details</w:delText>
              </w:r>
            </w:del>
          </w:p>
          <w:p w14:paraId="3669830F" w14:textId="77777777" w:rsidR="00580253" w:rsidRPr="002903A0" w:rsidRDefault="00580253">
            <w:pPr>
              <w:pStyle w:val="ListParagraph"/>
              <w:numPr>
                <w:ilvl w:val="1"/>
                <w:numId w:val="26"/>
              </w:numPr>
              <w:kinsoku w:val="0"/>
              <w:overflowPunct w:val="0"/>
              <w:autoSpaceDE w:val="0"/>
              <w:autoSpaceDN w:val="0"/>
              <w:adjustRightInd w:val="0"/>
              <w:spacing w:after="0" w:line="228" w:lineRule="auto"/>
              <w:ind w:right="121"/>
              <w:rPr>
                <w:ins w:id="551" w:author="Al Macey" w:date="2025-07-12T14:31:00Z" w16du:dateUtc="2025-07-12T18:31:00Z"/>
                <w:rFonts w:asciiTheme="minorHAnsi" w:hAnsiTheme="minorHAnsi" w:cs="Arial"/>
                <w:rPrChange w:id="552" w:author="Bradley Law" w:date="2025-07-14T20:42:00Z" w16du:dateUtc="2025-07-15T00:42:00Z">
                  <w:rPr>
                    <w:ins w:id="553" w:author="Al Macey" w:date="2025-07-12T14:31:00Z" w16du:dateUtc="2025-07-12T18:31:00Z"/>
                    <w:rFonts w:ascii="Arial" w:hAnsi="Arial" w:cs="Arial"/>
                    <w:sz w:val="18"/>
                    <w:szCs w:val="18"/>
                  </w:rPr>
                </w:rPrChange>
              </w:rPr>
              <w:pPrChange w:id="554" w:author="Bradley Law" w:date="2025-07-14T14:18:00Z" w16du:dateUtc="2025-07-14T18:18:00Z">
                <w:pPr>
                  <w:pStyle w:val="ListParagraph"/>
                  <w:framePr w:hSpace="180" w:wrap="around" w:vAnchor="text" w:hAnchor="text" w:y="1"/>
                  <w:numPr>
                    <w:numId w:val="3"/>
                  </w:numPr>
                  <w:kinsoku w:val="0"/>
                  <w:overflowPunct w:val="0"/>
                  <w:autoSpaceDE w:val="0"/>
                  <w:autoSpaceDN w:val="0"/>
                  <w:adjustRightInd w:val="0"/>
                  <w:spacing w:after="0" w:line="228" w:lineRule="auto"/>
                  <w:ind w:left="390" w:right="121" w:hanging="360"/>
                  <w:suppressOverlap/>
                </w:pPr>
              </w:pPrChange>
            </w:pPr>
            <w:r w:rsidRPr="002903A0">
              <w:rPr>
                <w:rFonts w:asciiTheme="minorHAnsi" w:hAnsiTheme="minorHAnsi" w:cs="Arial"/>
                <w:rPrChange w:id="555" w:author="Bradley Law" w:date="2025-07-14T20:42:00Z" w16du:dateUtc="2025-07-15T00:42:00Z">
                  <w:rPr>
                    <w:rFonts w:ascii="Arial" w:hAnsi="Arial" w:cs="Arial"/>
                    <w:sz w:val="18"/>
                    <w:szCs w:val="18"/>
                  </w:rPr>
                </w:rPrChange>
              </w:rPr>
              <w:t>Explain Hyperlink to persons name</w:t>
            </w:r>
          </w:p>
          <w:p w14:paraId="6793200B" w14:textId="77777777" w:rsidR="00580253" w:rsidRPr="002903A0" w:rsidRDefault="00580253" w:rsidP="00B37DE7">
            <w:pPr>
              <w:kinsoku w:val="0"/>
              <w:overflowPunct w:val="0"/>
              <w:autoSpaceDE w:val="0"/>
              <w:autoSpaceDN w:val="0"/>
              <w:adjustRightInd w:val="0"/>
              <w:spacing w:after="0" w:line="228" w:lineRule="auto"/>
              <w:ind w:right="121"/>
              <w:rPr>
                <w:ins w:id="556" w:author="Al Macey" w:date="2025-07-12T14:31:00Z" w16du:dateUtc="2025-07-12T18:31:00Z"/>
                <w:rFonts w:asciiTheme="minorHAnsi" w:hAnsiTheme="minorHAnsi" w:cs="Arial"/>
                <w:b/>
                <w:bCs/>
                <w:rPrChange w:id="557" w:author="Bradley Law" w:date="2025-07-14T20:42:00Z" w16du:dateUtc="2025-07-15T00:42:00Z">
                  <w:rPr>
                    <w:ins w:id="558" w:author="Al Macey" w:date="2025-07-12T14:31:00Z" w16du:dateUtc="2025-07-12T18:31:00Z"/>
                    <w:rFonts w:ascii="Arial" w:hAnsi="Arial" w:cs="Arial"/>
                    <w:b/>
                    <w:bCs/>
                    <w:sz w:val="18"/>
                    <w:szCs w:val="18"/>
                  </w:rPr>
                </w:rPrChange>
              </w:rPr>
            </w:pPr>
          </w:p>
          <w:p w14:paraId="5A3573E1" w14:textId="7E941459" w:rsidR="00580253" w:rsidRPr="002903A0" w:rsidDel="00D1323E" w:rsidRDefault="00580253">
            <w:pPr>
              <w:pStyle w:val="ListParagraph"/>
              <w:numPr>
                <w:ilvl w:val="0"/>
                <w:numId w:val="20"/>
              </w:numPr>
              <w:kinsoku w:val="0"/>
              <w:overflowPunct w:val="0"/>
              <w:autoSpaceDE w:val="0"/>
              <w:autoSpaceDN w:val="0"/>
              <w:adjustRightInd w:val="0"/>
              <w:spacing w:after="0"/>
              <w:rPr>
                <w:ins w:id="559" w:author="Al Macey" w:date="2025-07-12T14:31:00Z" w16du:dateUtc="2025-07-12T18:31:00Z"/>
                <w:del w:id="560" w:author="Bradley Law" w:date="2025-07-14T14:19:00Z" w16du:dateUtc="2025-07-14T18:19:00Z"/>
                <w:rFonts w:asciiTheme="minorHAnsi" w:hAnsiTheme="minorHAnsi" w:cs="Arial"/>
                <w:b/>
                <w:bCs/>
                <w:rPrChange w:id="561" w:author="Bradley Law" w:date="2025-07-14T20:42:00Z" w16du:dateUtc="2025-07-15T00:42:00Z">
                  <w:rPr>
                    <w:ins w:id="562" w:author="Al Macey" w:date="2025-07-12T14:31:00Z" w16du:dateUtc="2025-07-12T18:31:00Z"/>
                    <w:del w:id="563" w:author="Bradley Law" w:date="2025-07-14T14:19:00Z" w16du:dateUtc="2025-07-14T18:19:00Z"/>
                    <w:rFonts w:ascii="Arial" w:hAnsi="Arial" w:cs="Arial"/>
                    <w:b/>
                    <w:bCs/>
                    <w:sz w:val="18"/>
                    <w:szCs w:val="18"/>
                  </w:rPr>
                </w:rPrChange>
              </w:rPr>
              <w:pPrChange w:id="564" w:author="Al Macey" w:date="2025-07-12T14:32:00Z" w16du:dateUtc="2025-07-12T18:32:00Z">
                <w:pPr>
                  <w:framePr w:hSpace="180" w:wrap="around" w:vAnchor="text" w:hAnchor="text" w:y="1"/>
                  <w:kinsoku w:val="0"/>
                  <w:overflowPunct w:val="0"/>
                  <w:autoSpaceDE w:val="0"/>
                  <w:autoSpaceDN w:val="0"/>
                  <w:adjustRightInd w:val="0"/>
                  <w:spacing w:after="0" w:line="228" w:lineRule="auto"/>
                  <w:ind w:right="121"/>
                  <w:suppressOverlap/>
                </w:pPr>
              </w:pPrChange>
            </w:pPr>
            <w:ins w:id="565" w:author="Al Macey" w:date="2025-07-12T14:31:00Z" w16du:dateUtc="2025-07-12T18:31:00Z">
              <w:del w:id="566" w:author="Bradley Law" w:date="2025-07-14T14:19:00Z" w16du:dateUtc="2025-07-14T18:19:00Z">
                <w:r w:rsidRPr="002903A0" w:rsidDel="00D1323E">
                  <w:rPr>
                    <w:rFonts w:asciiTheme="minorHAnsi" w:hAnsiTheme="minorHAnsi" w:cs="Arial"/>
                    <w:b/>
                    <w:bCs/>
                    <w:color w:val="EE0000"/>
                    <w:spacing w:val="-4"/>
                    <w:rPrChange w:id="567" w:author="Bradley Law" w:date="2025-07-14T20:42:00Z" w16du:dateUtc="2025-07-15T00:42:00Z">
                      <w:rPr>
                        <w:rFonts w:ascii="Arial" w:hAnsi="Arial" w:cs="Arial"/>
                        <w:b/>
                        <w:bCs/>
                        <w:color w:val="EE0000"/>
                        <w:spacing w:val="-4"/>
                        <w:sz w:val="18"/>
                        <w:szCs w:val="18"/>
                      </w:rPr>
                    </w:rPrChange>
                  </w:rPr>
                  <w:delText xml:space="preserve">From Al to Brad: </w:delText>
                </w:r>
              </w:del>
            </w:ins>
            <w:ins w:id="568" w:author="Al Macey" w:date="2025-07-12T14:32:00Z" w16du:dateUtc="2025-07-12T18:32:00Z">
              <w:del w:id="569" w:author="Bradley Law" w:date="2025-07-14T14:19:00Z" w16du:dateUtc="2025-07-14T18:19:00Z">
                <w:r w:rsidRPr="002903A0" w:rsidDel="00D1323E">
                  <w:rPr>
                    <w:rFonts w:asciiTheme="minorHAnsi" w:hAnsiTheme="minorHAnsi" w:cs="Arial"/>
                    <w:color w:val="EE0000"/>
                    <w:spacing w:val="-4"/>
                    <w:rPrChange w:id="570" w:author="Bradley Law" w:date="2025-07-14T20:42:00Z" w16du:dateUtc="2025-07-15T00:42:00Z">
                      <w:rPr>
                        <w:rFonts w:ascii="Arial" w:hAnsi="Arial" w:cs="Arial"/>
                        <w:color w:val="EE0000"/>
                        <w:spacing w:val="-4"/>
                        <w:sz w:val="18"/>
                        <w:szCs w:val="18"/>
                      </w:rPr>
                    </w:rPrChange>
                  </w:rPr>
                  <w:delText>If the chat summarization doesn’t open automatically, do it right away – before you start explaining the screen.  You can explain how the CSR can summarize at any time to get a current summary, etc.</w:delText>
                </w:r>
              </w:del>
            </w:ins>
          </w:p>
          <w:p w14:paraId="0E203232" w14:textId="09B19986" w:rsidR="00580253" w:rsidRPr="002903A0" w:rsidRDefault="00580253">
            <w:pPr>
              <w:kinsoku w:val="0"/>
              <w:overflowPunct w:val="0"/>
              <w:autoSpaceDE w:val="0"/>
              <w:autoSpaceDN w:val="0"/>
              <w:adjustRightInd w:val="0"/>
              <w:spacing w:after="0"/>
              <w:rPr>
                <w:rFonts w:asciiTheme="minorHAnsi" w:hAnsiTheme="minorHAnsi" w:cs="Arial"/>
                <w:b/>
                <w:rPrChange w:id="571" w:author="Bradley Law" w:date="2025-07-14T20:42:00Z" w16du:dateUtc="2025-07-15T00:42:00Z">
                  <w:rPr>
                    <w:rFonts w:ascii="Arial" w:hAnsi="Arial" w:cs="Arial"/>
                    <w:b/>
                    <w:sz w:val="18"/>
                    <w:szCs w:val="18"/>
                  </w:rPr>
                </w:rPrChange>
              </w:rPr>
              <w:pPrChange w:id="572" w:author="Bradley Law" w:date="2025-07-14T14:19:00Z" w16du:dateUtc="2025-07-14T18:19:00Z">
                <w:pPr>
                  <w:pStyle w:val="ListParagraph"/>
                  <w:framePr w:hSpace="180" w:wrap="around" w:vAnchor="text" w:hAnchor="text" w:y="1"/>
                  <w:numPr>
                    <w:numId w:val="3"/>
                  </w:numPr>
                  <w:kinsoku w:val="0"/>
                  <w:overflowPunct w:val="0"/>
                  <w:autoSpaceDE w:val="0"/>
                  <w:autoSpaceDN w:val="0"/>
                  <w:adjustRightInd w:val="0"/>
                  <w:spacing w:after="0" w:line="228" w:lineRule="auto"/>
                  <w:ind w:left="390" w:right="121" w:hanging="360"/>
                  <w:suppressOverlap/>
                </w:pPr>
              </w:pPrChange>
            </w:pPr>
          </w:p>
        </w:tc>
        <w:tc>
          <w:tcPr>
            <w:tcW w:w="990" w:type="dxa"/>
            <w:tcPrChange w:id="573" w:author="Bradley Law" w:date="2025-07-14T20:41:00Z" w16du:dateUtc="2025-07-15T00:41:00Z">
              <w:tcPr>
                <w:tcW w:w="555" w:type="dxa"/>
              </w:tcPr>
            </w:tcPrChange>
          </w:tcPr>
          <w:p w14:paraId="734CA300" w14:textId="510040F0" w:rsidR="00580253" w:rsidRPr="00F26E03" w:rsidRDefault="00580253">
            <w:pPr>
              <w:kinsoku w:val="0"/>
              <w:overflowPunct w:val="0"/>
              <w:autoSpaceDE w:val="0"/>
              <w:autoSpaceDN w:val="0"/>
              <w:adjustRightInd w:val="0"/>
              <w:spacing w:after="0" w:line="228" w:lineRule="auto"/>
              <w:ind w:left="-119" w:right="121" w:firstLine="30"/>
              <w:rPr>
                <w:rFonts w:asciiTheme="minorHAnsi" w:hAnsiTheme="minorHAnsi" w:cs="Arial"/>
                <w:b/>
                <w:bCs/>
                <w:sz w:val="12"/>
                <w:szCs w:val="12"/>
                <w:rPrChange w:id="574" w:author="Bradley Law" w:date="2025-07-14T16:45:00Z" w16du:dateUtc="2025-07-14T20:45:00Z">
                  <w:rPr>
                    <w:rFonts w:ascii="Arial" w:hAnsi="Arial" w:cs="Arial"/>
                    <w:b/>
                    <w:bCs/>
                    <w:sz w:val="14"/>
                    <w:szCs w:val="14"/>
                  </w:rPr>
                </w:rPrChange>
              </w:rPr>
              <w:pPrChange w:id="575" w:author="Bradley Law" w:date="2025-07-14T16:45:00Z" w16du:dateUtc="2025-07-14T20:45:00Z">
                <w:pPr>
                  <w:framePr w:hSpace="180" w:wrap="around" w:vAnchor="text" w:hAnchor="text" w:y="1"/>
                  <w:kinsoku w:val="0"/>
                  <w:overflowPunct w:val="0"/>
                  <w:autoSpaceDE w:val="0"/>
                  <w:autoSpaceDN w:val="0"/>
                  <w:adjustRightInd w:val="0"/>
                  <w:spacing w:after="0" w:line="228" w:lineRule="auto"/>
                  <w:ind w:left="-33" w:right="121"/>
                  <w:suppressOverlap/>
                </w:pPr>
              </w:pPrChange>
            </w:pPr>
            <w:r w:rsidRPr="00F26E03">
              <w:rPr>
                <w:rFonts w:asciiTheme="minorHAnsi" w:hAnsiTheme="minorHAnsi" w:cs="Arial"/>
                <w:spacing w:val="-4"/>
                <w:sz w:val="12"/>
                <w:szCs w:val="12"/>
                <w:rPrChange w:id="576" w:author="Bradley Law" w:date="2025-07-14T16:45:00Z" w16du:dateUtc="2025-07-14T20:45:00Z">
                  <w:rPr>
                    <w:rFonts w:ascii="Arial" w:hAnsi="Arial" w:cs="Arial"/>
                    <w:spacing w:val="-4"/>
                    <w:sz w:val="14"/>
                    <w:szCs w:val="14"/>
                  </w:rPr>
                </w:rPrChange>
              </w:rPr>
              <w:lastRenderedPageBreak/>
              <w:t>5-6 mins</w:t>
            </w:r>
          </w:p>
        </w:tc>
      </w:tr>
      <w:tr w:rsidR="00580253" w:rsidRPr="001856CA" w14:paraId="4B19FEEB" w14:textId="77777777" w:rsidTr="00580253">
        <w:trPr>
          <w:trHeight w:val="2474"/>
          <w:trPrChange w:id="577" w:author="Bradley Law" w:date="2025-07-14T20:41:00Z" w16du:dateUtc="2025-07-15T00:41:00Z">
            <w:trPr>
              <w:gridAfter w:val="0"/>
              <w:trHeight w:val="2474"/>
            </w:trPr>
          </w:trPrChange>
        </w:trPr>
        <w:tc>
          <w:tcPr>
            <w:tcW w:w="378" w:type="dxa"/>
            <w:tcPrChange w:id="578" w:author="Bradley Law" w:date="2025-07-14T20:41:00Z" w16du:dateUtc="2025-07-15T00:41:00Z">
              <w:tcPr>
                <w:tcW w:w="378" w:type="dxa"/>
              </w:tcPr>
            </w:tcPrChange>
          </w:tcPr>
          <w:p w14:paraId="4BBF7B4C" w14:textId="022D4553" w:rsidR="00580253" w:rsidRPr="005136B3" w:rsidRDefault="00580253" w:rsidP="0028217E">
            <w:pPr>
              <w:kinsoku w:val="0"/>
              <w:overflowPunct w:val="0"/>
              <w:autoSpaceDE w:val="0"/>
              <w:autoSpaceDN w:val="0"/>
              <w:adjustRightInd w:val="0"/>
              <w:spacing w:after="0"/>
              <w:rPr>
                <w:rFonts w:asciiTheme="minorHAnsi" w:hAnsiTheme="minorHAnsi" w:cs="Arial"/>
                <w:spacing w:val="-4"/>
                <w:sz w:val="18"/>
                <w:szCs w:val="18"/>
                <w:rPrChange w:id="579" w:author="Bradley Law" w:date="2025-07-14T16:40:00Z" w16du:dateUtc="2025-07-14T20:40:00Z">
                  <w:rPr>
                    <w:rFonts w:ascii="Arial" w:hAnsi="Arial" w:cs="Arial"/>
                    <w:spacing w:val="-4"/>
                    <w:sz w:val="18"/>
                    <w:szCs w:val="18"/>
                  </w:rPr>
                </w:rPrChange>
              </w:rPr>
            </w:pPr>
            <w:r w:rsidRPr="005136B3">
              <w:rPr>
                <w:rFonts w:asciiTheme="minorHAnsi" w:hAnsiTheme="minorHAnsi" w:cs="Arial"/>
                <w:spacing w:val="-4"/>
                <w:sz w:val="18"/>
                <w:szCs w:val="18"/>
                <w:rPrChange w:id="580" w:author="Bradley Law" w:date="2025-07-14T16:40:00Z" w16du:dateUtc="2025-07-14T20:40:00Z">
                  <w:rPr>
                    <w:rFonts w:ascii="Arial" w:hAnsi="Arial" w:cs="Arial"/>
                    <w:spacing w:val="-4"/>
                    <w:sz w:val="18"/>
                    <w:szCs w:val="18"/>
                  </w:rPr>
                </w:rPrChange>
              </w:rPr>
              <w:t>3</w:t>
            </w:r>
          </w:p>
        </w:tc>
        <w:tc>
          <w:tcPr>
            <w:tcW w:w="9697" w:type="dxa"/>
            <w:tcPrChange w:id="581" w:author="Bradley Law" w:date="2025-07-14T20:41:00Z" w16du:dateUtc="2025-07-15T00:41:00Z">
              <w:tcPr>
                <w:tcW w:w="6727" w:type="dxa"/>
              </w:tcPr>
            </w:tcPrChange>
          </w:tcPr>
          <w:p w14:paraId="7D5B6219" w14:textId="5DACDDA2" w:rsidR="00580253" w:rsidRPr="002903A0" w:rsidDel="00567B29" w:rsidRDefault="00580253" w:rsidP="0028217E">
            <w:pPr>
              <w:kinsoku w:val="0"/>
              <w:overflowPunct w:val="0"/>
              <w:autoSpaceDE w:val="0"/>
              <w:autoSpaceDN w:val="0"/>
              <w:adjustRightInd w:val="0"/>
              <w:spacing w:after="0"/>
              <w:rPr>
                <w:del w:id="582" w:author="Bradley Law" w:date="2025-07-14T16:46:00Z" w16du:dateUtc="2025-07-14T20:46:00Z"/>
                <w:rFonts w:asciiTheme="minorHAnsi" w:hAnsiTheme="minorHAnsi" w:cs="Arial"/>
                <w:spacing w:val="-4"/>
                <w:rPrChange w:id="583" w:author="Bradley Law" w:date="2025-07-14T20:42:00Z" w16du:dateUtc="2025-07-15T00:42:00Z">
                  <w:rPr>
                    <w:del w:id="584" w:author="Bradley Law" w:date="2025-07-14T16:46:00Z" w16du:dateUtc="2025-07-14T20:46:00Z"/>
                    <w:rFonts w:ascii="Arial" w:hAnsi="Arial" w:cs="Arial"/>
                    <w:spacing w:val="-4"/>
                    <w:sz w:val="18"/>
                    <w:szCs w:val="18"/>
                  </w:rPr>
                </w:rPrChange>
              </w:rPr>
            </w:pPr>
            <w:r w:rsidRPr="002903A0">
              <w:rPr>
                <w:rFonts w:asciiTheme="minorHAnsi" w:hAnsiTheme="minorHAnsi" w:cs="Arial"/>
                <w:spacing w:val="-4"/>
                <w:rPrChange w:id="585" w:author="Bradley Law" w:date="2025-07-14T20:42:00Z" w16du:dateUtc="2025-07-15T00:42:00Z">
                  <w:rPr>
                    <w:rFonts w:ascii="Arial" w:hAnsi="Arial" w:cs="Arial"/>
                    <w:spacing w:val="-4"/>
                    <w:sz w:val="18"/>
                    <w:szCs w:val="18"/>
                  </w:rPr>
                </w:rPrChange>
              </w:rPr>
              <w:t xml:space="preserve">User Logged in: </w:t>
            </w:r>
            <w:r w:rsidRPr="002903A0">
              <w:rPr>
                <w:rFonts w:asciiTheme="minorHAnsi" w:hAnsiTheme="minorHAnsi" w:cs="Arial"/>
                <w:rPrChange w:id="586" w:author="Bradley Law" w:date="2025-07-14T20:42:00Z" w16du:dateUtc="2025-07-15T00:42:00Z">
                  <w:rPr>
                    <w:rFonts w:ascii="Arial" w:hAnsi="Arial" w:cs="Arial"/>
                    <w:sz w:val="18"/>
                    <w:szCs w:val="18"/>
                  </w:rPr>
                </w:rPrChange>
              </w:rPr>
              <w:t xml:space="preserve"> </w:t>
            </w:r>
            <w:r w:rsidRPr="002903A0">
              <w:rPr>
                <w:rFonts w:asciiTheme="minorHAnsi" w:hAnsiTheme="minorHAnsi"/>
                <w:rPrChange w:id="587" w:author="Bradley Law" w:date="2025-07-14T20:42:00Z" w16du:dateUtc="2025-07-15T00:42:00Z">
                  <w:rPr/>
                </w:rPrChange>
              </w:rPr>
              <w:fldChar w:fldCharType="begin"/>
            </w:r>
            <w:r w:rsidRPr="002903A0">
              <w:rPr>
                <w:rFonts w:asciiTheme="minorHAnsi" w:hAnsiTheme="minorHAnsi"/>
                <w:rPrChange w:id="588" w:author="Bradley Law" w:date="2025-07-14T20:42:00Z" w16du:dateUtc="2025-07-15T00:42:00Z">
                  <w:rPr/>
                </w:rPrChange>
              </w:rPr>
              <w:instrText>HYPERLINK "https://cmsngd.powerappsportals.com/"</w:instrText>
            </w:r>
            <w:r w:rsidRPr="002903A0">
              <w:rPr>
                <w:rFonts w:asciiTheme="minorHAnsi" w:hAnsiTheme="minorHAnsi"/>
                <w:rPrChange w:id="589" w:author="Bradley Law" w:date="2025-07-14T20:42:00Z" w16du:dateUtc="2025-07-15T00:42:00Z">
                  <w:rPr>
                    <w:rFonts w:asciiTheme="minorHAnsi" w:hAnsiTheme="minorHAnsi"/>
                    <w:sz w:val="18"/>
                    <w:szCs w:val="18"/>
                  </w:rPr>
                </w:rPrChange>
              </w:rPr>
            </w:r>
            <w:r w:rsidRPr="002903A0">
              <w:rPr>
                <w:rFonts w:asciiTheme="minorHAnsi" w:hAnsiTheme="minorHAnsi"/>
                <w:rPrChange w:id="590" w:author="Bradley Law" w:date="2025-07-14T20:42:00Z" w16du:dateUtc="2025-07-15T00:42:00Z">
                  <w:rPr/>
                </w:rPrChange>
              </w:rPr>
              <w:fldChar w:fldCharType="separate"/>
            </w:r>
            <w:r w:rsidRPr="002903A0">
              <w:rPr>
                <w:rStyle w:val="Hyperlink"/>
                <w:rFonts w:asciiTheme="minorHAnsi" w:hAnsiTheme="minorHAnsi" w:cs="Arial"/>
                <w:spacing w:val="-4"/>
                <w:rPrChange w:id="591" w:author="Bradley Law" w:date="2025-07-14T20:42:00Z" w16du:dateUtc="2025-07-15T00:42:00Z">
                  <w:rPr>
                    <w:rStyle w:val="Hyperlink"/>
                    <w:rFonts w:ascii="Arial" w:hAnsi="Arial" w:cs="Arial"/>
                    <w:spacing w:val="-4"/>
                    <w:sz w:val="18"/>
                    <w:szCs w:val="18"/>
                  </w:rPr>
                </w:rPrChange>
              </w:rPr>
              <w:t>Home  · Customer Self-Service</w:t>
            </w:r>
            <w:r w:rsidRPr="002903A0">
              <w:rPr>
                <w:rFonts w:asciiTheme="minorHAnsi" w:hAnsiTheme="minorHAnsi"/>
                <w:rPrChange w:id="592" w:author="Bradley Law" w:date="2025-07-14T20:42:00Z" w16du:dateUtc="2025-07-15T00:42:00Z">
                  <w:rPr/>
                </w:rPrChange>
              </w:rPr>
              <w:fldChar w:fldCharType="end"/>
            </w:r>
          </w:p>
          <w:p w14:paraId="35CF50AB" w14:textId="77777777" w:rsidR="00580253" w:rsidRPr="002903A0" w:rsidRDefault="00580253" w:rsidP="0028217E">
            <w:pPr>
              <w:kinsoku w:val="0"/>
              <w:overflowPunct w:val="0"/>
              <w:autoSpaceDE w:val="0"/>
              <w:autoSpaceDN w:val="0"/>
              <w:adjustRightInd w:val="0"/>
              <w:spacing w:after="0"/>
              <w:rPr>
                <w:rFonts w:asciiTheme="minorHAnsi" w:hAnsiTheme="minorHAnsi" w:cs="Arial"/>
                <w:spacing w:val="-4"/>
                <w:rPrChange w:id="593" w:author="Bradley Law" w:date="2025-07-14T20:42:00Z" w16du:dateUtc="2025-07-15T00:42:00Z">
                  <w:rPr>
                    <w:rFonts w:ascii="Arial" w:hAnsi="Arial" w:cs="Arial"/>
                    <w:spacing w:val="-4"/>
                    <w:sz w:val="18"/>
                    <w:szCs w:val="18"/>
                  </w:rPr>
                </w:rPrChange>
              </w:rPr>
            </w:pPr>
          </w:p>
          <w:p w14:paraId="6D568610" w14:textId="1249824B" w:rsidR="00580253" w:rsidRPr="002903A0" w:rsidDel="00567B29" w:rsidRDefault="00580253" w:rsidP="0028217E">
            <w:pPr>
              <w:kinsoku w:val="0"/>
              <w:overflowPunct w:val="0"/>
              <w:autoSpaceDE w:val="0"/>
              <w:autoSpaceDN w:val="0"/>
              <w:adjustRightInd w:val="0"/>
              <w:spacing w:after="0"/>
              <w:rPr>
                <w:del w:id="594" w:author="Bradley Law" w:date="2025-07-14T16:46:00Z" w16du:dateUtc="2025-07-14T20:46:00Z"/>
                <w:rFonts w:asciiTheme="minorHAnsi" w:hAnsiTheme="minorHAnsi" w:cs="Arial"/>
                <w:spacing w:val="-4"/>
                <w:rPrChange w:id="595" w:author="Bradley Law" w:date="2025-07-14T20:42:00Z" w16du:dateUtc="2025-07-15T00:42:00Z">
                  <w:rPr>
                    <w:del w:id="596" w:author="Bradley Law" w:date="2025-07-14T16:46:00Z" w16du:dateUtc="2025-07-14T20:46:00Z"/>
                    <w:rFonts w:ascii="Arial" w:hAnsi="Arial" w:cs="Arial"/>
                    <w:spacing w:val="-4"/>
                    <w:sz w:val="18"/>
                    <w:szCs w:val="18"/>
                  </w:rPr>
                </w:rPrChange>
              </w:rPr>
            </w:pPr>
            <w:del w:id="597" w:author="Bradley Law" w:date="2025-07-14T16:46:00Z" w16du:dateUtc="2025-07-14T20:46:00Z">
              <w:r w:rsidRPr="002903A0" w:rsidDel="00567B29">
                <w:rPr>
                  <w:rFonts w:asciiTheme="minorHAnsi" w:hAnsiTheme="minorHAnsi" w:cs="Arial"/>
                  <w:spacing w:val="-4"/>
                  <w:rPrChange w:id="598" w:author="Bradley Law" w:date="2025-07-14T20:42:00Z" w16du:dateUtc="2025-07-15T00:42:00Z">
                    <w:rPr>
                      <w:rFonts w:ascii="Arial" w:hAnsi="Arial" w:cs="Arial"/>
                      <w:spacing w:val="-4"/>
                      <w:sz w:val="18"/>
                      <w:szCs w:val="18"/>
                    </w:rPr>
                  </w:rPrChange>
                </w:rPr>
                <w:delText xml:space="preserve">SAY: </w:delText>
              </w:r>
            </w:del>
          </w:p>
          <w:p w14:paraId="42038E01" w14:textId="77777777" w:rsidR="00580253" w:rsidRPr="002903A0" w:rsidRDefault="00580253">
            <w:pPr>
              <w:pStyle w:val="NormalWeb"/>
              <w:numPr>
                <w:ilvl w:val="0"/>
                <w:numId w:val="30"/>
              </w:numPr>
              <w:rPr>
                <w:ins w:id="599" w:author="Bradley Law" w:date="2025-07-14T14:55:00Z" w16du:dateUtc="2025-07-14T18:55:00Z"/>
                <w:rFonts w:asciiTheme="minorHAnsi" w:hAnsiTheme="minorHAnsi" w:cs="Arial"/>
                <w:szCs w:val="22"/>
                <w:rPrChange w:id="600" w:author="Bradley Law" w:date="2025-07-14T20:42:00Z" w16du:dateUtc="2025-07-15T00:42:00Z">
                  <w:rPr>
                    <w:ins w:id="601" w:author="Bradley Law" w:date="2025-07-14T14:55:00Z" w16du:dateUtc="2025-07-14T18:55:00Z"/>
                    <w:rFonts w:asciiTheme="minorHAnsi" w:hAnsiTheme="minorHAnsi" w:cs="Arial"/>
                    <w:sz w:val="18"/>
                    <w:szCs w:val="18"/>
                  </w:rPr>
                </w:rPrChange>
              </w:rPr>
              <w:pPrChange w:id="602" w:author="Bradley Law" w:date="2025-07-14T14:56:00Z" w16du:dateUtc="2025-07-14T18:56:00Z">
                <w:pPr>
                  <w:pStyle w:val="NormalWeb"/>
                  <w:numPr>
                    <w:ilvl w:val="1"/>
                    <w:numId w:val="16"/>
                  </w:numPr>
                  <w:ind w:left="1440" w:hanging="360"/>
                </w:pPr>
              </w:pPrChange>
            </w:pPr>
            <w:ins w:id="603" w:author="Bradley Law" w:date="2025-07-14T14:55:00Z" w16du:dateUtc="2025-07-14T18:55:00Z">
              <w:r w:rsidRPr="002903A0">
                <w:rPr>
                  <w:rFonts w:asciiTheme="minorHAnsi" w:hAnsiTheme="minorHAnsi" w:cs="Arial"/>
                  <w:szCs w:val="22"/>
                  <w:rPrChange w:id="604" w:author="Bradley Law" w:date="2025-07-14T20:42:00Z" w16du:dateUtc="2025-07-15T00:42:00Z">
                    <w:rPr>
                      <w:rFonts w:asciiTheme="minorHAnsi" w:hAnsiTheme="minorHAnsi" w:cs="Arial"/>
                      <w:b/>
                      <w:bCs/>
                      <w:sz w:val="18"/>
                      <w:szCs w:val="18"/>
                    </w:rPr>
                  </w:rPrChange>
                </w:rPr>
                <w:t xml:space="preserve">Brad: Explain: </w:t>
              </w:r>
              <w:r w:rsidRPr="002903A0">
                <w:rPr>
                  <w:rFonts w:asciiTheme="minorHAnsi" w:hAnsiTheme="minorHAnsi" w:cs="Arial"/>
                  <w:szCs w:val="22"/>
                  <w:rPrChange w:id="605" w:author="Bradley Law" w:date="2025-07-14T20:42:00Z" w16du:dateUtc="2025-07-15T00:42:00Z">
                    <w:rPr>
                      <w:rFonts w:asciiTheme="minorHAnsi" w:hAnsiTheme="minorHAnsi" w:cs="Arial"/>
                      <w:sz w:val="18"/>
                      <w:szCs w:val="18"/>
                    </w:rPr>
                  </w:rPrChange>
                </w:rPr>
                <w:t>This is an example of how integration to a 3</w:t>
              </w:r>
              <w:r w:rsidRPr="002903A0">
                <w:rPr>
                  <w:rFonts w:asciiTheme="minorHAnsi" w:hAnsiTheme="minorHAnsi" w:cs="Arial"/>
                  <w:szCs w:val="22"/>
                  <w:rPrChange w:id="606" w:author="Bradley Law" w:date="2025-07-14T20:42:00Z" w16du:dateUtc="2025-07-15T00:42:00Z">
                    <w:rPr>
                      <w:rFonts w:asciiTheme="minorHAnsi" w:hAnsiTheme="minorHAnsi" w:cs="Arial"/>
                      <w:sz w:val="18"/>
                      <w:szCs w:val="18"/>
                      <w:vertAlign w:val="superscript"/>
                    </w:rPr>
                  </w:rPrChange>
                </w:rPr>
                <w:t>rd</w:t>
              </w:r>
              <w:r w:rsidRPr="002903A0">
                <w:rPr>
                  <w:rFonts w:asciiTheme="minorHAnsi" w:hAnsiTheme="minorHAnsi" w:cs="Arial"/>
                  <w:szCs w:val="22"/>
                  <w:rPrChange w:id="607" w:author="Bradley Law" w:date="2025-07-14T20:42:00Z" w16du:dateUtc="2025-07-15T00:42:00Z">
                    <w:rPr>
                      <w:rFonts w:asciiTheme="minorHAnsi" w:hAnsiTheme="minorHAnsi" w:cs="Arial"/>
                      <w:sz w:val="18"/>
                      <w:szCs w:val="18"/>
                    </w:rPr>
                  </w:rPrChange>
                </w:rPr>
                <w:t xml:space="preserve"> party system could be utilized. VA does this. </w:t>
              </w:r>
            </w:ins>
          </w:p>
          <w:p w14:paraId="54C7B6B9" w14:textId="77777777" w:rsidR="00580253" w:rsidRPr="002903A0" w:rsidRDefault="00580253" w:rsidP="00DA5268">
            <w:pPr>
              <w:pStyle w:val="ListParagraph"/>
              <w:numPr>
                <w:ilvl w:val="1"/>
                <w:numId w:val="30"/>
              </w:numPr>
              <w:kinsoku w:val="0"/>
              <w:overflowPunct w:val="0"/>
              <w:autoSpaceDE w:val="0"/>
              <w:autoSpaceDN w:val="0"/>
              <w:adjustRightInd w:val="0"/>
              <w:spacing w:after="0"/>
              <w:rPr>
                <w:ins w:id="608" w:author="Bradley Law" w:date="2025-07-14T16:34:00Z" w16du:dateUtc="2025-07-14T20:34:00Z"/>
                <w:rFonts w:asciiTheme="minorHAnsi" w:hAnsiTheme="minorHAnsi" w:cs="Arial"/>
                <w:spacing w:val="-4"/>
                <w:rPrChange w:id="609" w:author="Bradley Law" w:date="2025-07-14T20:42:00Z" w16du:dateUtc="2025-07-15T00:42:00Z">
                  <w:rPr>
                    <w:ins w:id="610" w:author="Bradley Law" w:date="2025-07-14T16:34:00Z" w16du:dateUtc="2025-07-14T20:34:00Z"/>
                    <w:rFonts w:asciiTheme="minorHAnsi" w:hAnsiTheme="minorHAnsi" w:cs="Arial"/>
                    <w:spacing w:val="-4"/>
                    <w:sz w:val="18"/>
                    <w:szCs w:val="18"/>
                  </w:rPr>
                </w:rPrChange>
              </w:rPr>
            </w:pPr>
            <w:ins w:id="611" w:author="Bradley Law" w:date="2025-07-14T16:34:00Z" w16du:dateUtc="2025-07-14T20:34:00Z">
              <w:r w:rsidRPr="002903A0">
                <w:rPr>
                  <w:rFonts w:asciiTheme="minorHAnsi" w:hAnsiTheme="minorHAnsi" w:cs="Arial"/>
                  <w:spacing w:val="-4"/>
                  <w:rPrChange w:id="612" w:author="Bradley Law" w:date="2025-07-14T20:42:00Z" w16du:dateUtc="2025-07-15T00:42:00Z">
                    <w:rPr>
                      <w:rFonts w:asciiTheme="minorHAnsi" w:hAnsiTheme="minorHAnsi" w:cs="Arial"/>
                      <w:spacing w:val="-4"/>
                      <w:sz w:val="18"/>
                      <w:szCs w:val="18"/>
                    </w:rPr>
                  </w:rPrChange>
                </w:rPr>
                <w:t>Explain we did a participant search to validate the customer</w:t>
              </w:r>
            </w:ins>
          </w:p>
          <w:p w14:paraId="1D6B9F92" w14:textId="77777777" w:rsidR="00580253" w:rsidRPr="002903A0" w:rsidRDefault="00580253">
            <w:pPr>
              <w:pStyle w:val="NormalWeb"/>
              <w:numPr>
                <w:ilvl w:val="1"/>
                <w:numId w:val="30"/>
              </w:numPr>
              <w:rPr>
                <w:ins w:id="613" w:author="Bradley Law" w:date="2025-07-14T14:55:00Z" w16du:dateUtc="2025-07-14T18:55:00Z"/>
                <w:rFonts w:asciiTheme="minorHAnsi" w:hAnsiTheme="minorHAnsi" w:cs="Arial"/>
                <w:szCs w:val="22"/>
                <w:rPrChange w:id="614" w:author="Bradley Law" w:date="2025-07-14T20:42:00Z" w16du:dateUtc="2025-07-15T00:42:00Z">
                  <w:rPr>
                    <w:ins w:id="615" w:author="Bradley Law" w:date="2025-07-14T14:55:00Z" w16du:dateUtc="2025-07-14T18:55:00Z"/>
                    <w:rFonts w:asciiTheme="minorHAnsi" w:hAnsiTheme="minorHAnsi" w:cs="Arial"/>
                    <w:sz w:val="18"/>
                    <w:szCs w:val="18"/>
                  </w:rPr>
                </w:rPrChange>
              </w:rPr>
              <w:pPrChange w:id="616" w:author="Bradley Law" w:date="2025-07-14T14:56:00Z" w16du:dateUtc="2025-07-14T18:56:00Z">
                <w:pPr>
                  <w:pStyle w:val="NormalWeb"/>
                  <w:numPr>
                    <w:ilvl w:val="2"/>
                    <w:numId w:val="16"/>
                  </w:numPr>
                  <w:ind w:left="2160" w:hanging="360"/>
                </w:pPr>
              </w:pPrChange>
            </w:pPr>
            <w:ins w:id="617" w:author="Bradley Law" w:date="2025-07-14T14:55:00Z" w16du:dateUtc="2025-07-14T18:55:00Z">
              <w:r w:rsidRPr="002903A0">
                <w:rPr>
                  <w:rFonts w:asciiTheme="minorHAnsi" w:hAnsiTheme="minorHAnsi" w:cs="Arial"/>
                  <w:szCs w:val="22"/>
                  <w:rPrChange w:id="618" w:author="Bradley Law" w:date="2025-07-14T20:42:00Z" w16du:dateUtc="2025-07-15T00:42:00Z">
                    <w:rPr>
                      <w:rFonts w:asciiTheme="minorHAnsi" w:hAnsiTheme="minorHAnsi" w:cs="Arial"/>
                      <w:sz w:val="18"/>
                      <w:szCs w:val="18"/>
                    </w:rPr>
                  </w:rPrChange>
                </w:rPr>
                <w:t>Hyperlink to their system record</w:t>
              </w:r>
            </w:ins>
          </w:p>
          <w:p w14:paraId="07F145CB" w14:textId="77777777" w:rsidR="00580253" w:rsidRPr="002903A0" w:rsidRDefault="00580253" w:rsidP="00446363">
            <w:pPr>
              <w:pStyle w:val="ListParagraph"/>
              <w:numPr>
                <w:ilvl w:val="1"/>
                <w:numId w:val="30"/>
              </w:numPr>
              <w:kinsoku w:val="0"/>
              <w:overflowPunct w:val="0"/>
              <w:autoSpaceDE w:val="0"/>
              <w:autoSpaceDN w:val="0"/>
              <w:adjustRightInd w:val="0"/>
              <w:spacing w:after="0"/>
              <w:rPr>
                <w:ins w:id="619" w:author="Bradley Law" w:date="2025-07-14T16:34:00Z" w16du:dateUtc="2025-07-14T20:34:00Z"/>
                <w:rFonts w:asciiTheme="minorHAnsi" w:hAnsiTheme="minorHAnsi" w:cs="Arial"/>
                <w:spacing w:val="-4"/>
                <w:rPrChange w:id="620" w:author="Bradley Law" w:date="2025-07-14T20:42:00Z" w16du:dateUtc="2025-07-15T00:42:00Z">
                  <w:rPr>
                    <w:ins w:id="621" w:author="Bradley Law" w:date="2025-07-14T16:34:00Z" w16du:dateUtc="2025-07-14T20:34:00Z"/>
                    <w:rFonts w:asciiTheme="minorHAnsi" w:hAnsiTheme="minorHAnsi" w:cs="Arial"/>
                    <w:spacing w:val="-4"/>
                    <w:sz w:val="18"/>
                    <w:szCs w:val="18"/>
                  </w:rPr>
                </w:rPrChange>
              </w:rPr>
            </w:pPr>
            <w:ins w:id="622" w:author="Bradley Law" w:date="2025-07-14T16:34:00Z" w16du:dateUtc="2025-07-14T20:34:00Z">
              <w:r w:rsidRPr="002903A0">
                <w:rPr>
                  <w:rFonts w:asciiTheme="minorHAnsi" w:hAnsiTheme="minorHAnsi" w:cs="Arial"/>
                  <w:spacing w:val="-4"/>
                  <w:rPrChange w:id="623" w:author="Bradley Law" w:date="2025-07-14T20:42:00Z" w16du:dateUtc="2025-07-15T00:42:00Z">
                    <w:rPr>
                      <w:rFonts w:asciiTheme="minorHAnsi" w:hAnsiTheme="minorHAnsi" w:cs="Arial"/>
                      <w:spacing w:val="-4"/>
                      <w:sz w:val="18"/>
                      <w:szCs w:val="18"/>
                    </w:rPr>
                  </w:rPrChange>
                </w:rPr>
                <w:t xml:space="preserve">Explain that this occurred via the chatbot however the agent can see this in the transcribed chat. </w:t>
              </w:r>
            </w:ins>
          </w:p>
          <w:p w14:paraId="73B1B2DC" w14:textId="4F5DB0C9" w:rsidR="00580253" w:rsidRPr="002903A0" w:rsidRDefault="00580253" w:rsidP="006377A9">
            <w:pPr>
              <w:pStyle w:val="NormalWeb"/>
              <w:numPr>
                <w:ilvl w:val="1"/>
                <w:numId w:val="30"/>
              </w:numPr>
              <w:rPr>
                <w:ins w:id="624" w:author="Bradley Law" w:date="2025-07-14T14:57:00Z" w16du:dateUtc="2025-07-14T18:57:00Z"/>
                <w:rFonts w:asciiTheme="minorHAnsi" w:hAnsiTheme="minorHAnsi" w:cs="Arial"/>
                <w:szCs w:val="22"/>
                <w:rPrChange w:id="625" w:author="Bradley Law" w:date="2025-07-14T20:42:00Z" w16du:dateUtc="2025-07-15T00:42:00Z">
                  <w:rPr>
                    <w:ins w:id="626" w:author="Bradley Law" w:date="2025-07-14T14:57:00Z" w16du:dateUtc="2025-07-14T18:57:00Z"/>
                    <w:rFonts w:asciiTheme="minorHAnsi" w:hAnsiTheme="minorHAnsi" w:cs="Arial"/>
                    <w:sz w:val="18"/>
                    <w:szCs w:val="18"/>
                  </w:rPr>
                </w:rPrChange>
              </w:rPr>
            </w:pPr>
            <w:ins w:id="627" w:author="Bradley Law" w:date="2025-07-14T14:55:00Z" w16du:dateUtc="2025-07-14T18:55:00Z">
              <w:r w:rsidRPr="002903A0">
                <w:rPr>
                  <w:rFonts w:asciiTheme="minorHAnsi" w:hAnsiTheme="minorHAnsi" w:cs="Arial"/>
                  <w:szCs w:val="22"/>
                  <w:rPrChange w:id="628" w:author="Bradley Law" w:date="2025-07-14T20:42:00Z" w16du:dateUtc="2025-07-15T00:42:00Z">
                    <w:rPr>
                      <w:rFonts w:asciiTheme="minorHAnsi" w:hAnsiTheme="minorHAnsi" w:cs="Arial"/>
                      <w:sz w:val="18"/>
                      <w:szCs w:val="18"/>
                    </w:rPr>
                  </w:rPrChange>
                </w:rPr>
                <w:t xml:space="preserve">I have also bubbled up other information as in the fact that a Fraud Alert has been identified in a certain </w:t>
              </w:r>
            </w:ins>
            <w:ins w:id="629" w:author="Bradley Law" w:date="2025-07-14T16:33:00Z" w16du:dateUtc="2025-07-14T20:33:00Z">
              <w:r w:rsidRPr="002903A0">
                <w:rPr>
                  <w:rFonts w:asciiTheme="minorHAnsi" w:hAnsiTheme="minorHAnsi" w:cs="Arial"/>
                  <w:szCs w:val="22"/>
                  <w:rPrChange w:id="630" w:author="Bradley Law" w:date="2025-07-14T20:42:00Z" w16du:dateUtc="2025-07-15T00:42:00Z">
                    <w:rPr>
                      <w:rFonts w:asciiTheme="minorHAnsi" w:hAnsiTheme="minorHAnsi" w:cs="Arial"/>
                      <w:sz w:val="18"/>
                      <w:szCs w:val="18"/>
                    </w:rPr>
                  </w:rPrChange>
                </w:rPr>
                <w:t>time frame</w:t>
              </w:r>
            </w:ins>
            <w:ins w:id="631" w:author="Bradley Law" w:date="2025-07-14T14:55:00Z" w16du:dateUtc="2025-07-14T18:55:00Z">
              <w:r w:rsidRPr="002903A0">
                <w:rPr>
                  <w:rFonts w:asciiTheme="minorHAnsi" w:hAnsiTheme="minorHAnsi" w:cs="Arial"/>
                  <w:szCs w:val="22"/>
                  <w:rPrChange w:id="632" w:author="Bradley Law" w:date="2025-07-14T20:42:00Z" w16du:dateUtc="2025-07-15T00:42:00Z">
                    <w:rPr>
                      <w:rFonts w:asciiTheme="minorHAnsi" w:hAnsiTheme="minorHAnsi" w:cs="Arial"/>
                      <w:sz w:val="18"/>
                      <w:szCs w:val="18"/>
                    </w:rPr>
                  </w:rPrChange>
                </w:rPr>
                <w:t xml:space="preserve"> for Luis.</w:t>
              </w:r>
            </w:ins>
          </w:p>
          <w:p w14:paraId="1B8DDAA7" w14:textId="77777777" w:rsidR="00580253" w:rsidRPr="002903A0" w:rsidRDefault="00580253">
            <w:pPr>
              <w:pStyle w:val="ListParagraph"/>
              <w:numPr>
                <w:ilvl w:val="1"/>
                <w:numId w:val="30"/>
              </w:numPr>
              <w:kinsoku w:val="0"/>
              <w:overflowPunct w:val="0"/>
              <w:autoSpaceDE w:val="0"/>
              <w:autoSpaceDN w:val="0"/>
              <w:adjustRightInd w:val="0"/>
              <w:spacing w:after="0"/>
              <w:rPr>
                <w:ins w:id="633" w:author="Bradley Law" w:date="2025-07-14T14:57:00Z" w16du:dateUtc="2025-07-14T18:57:00Z"/>
                <w:rFonts w:asciiTheme="minorHAnsi" w:hAnsiTheme="minorHAnsi" w:cs="Arial"/>
                <w:spacing w:val="-4"/>
                <w:rPrChange w:id="634" w:author="Bradley Law" w:date="2025-07-14T20:42:00Z" w16du:dateUtc="2025-07-15T00:42:00Z">
                  <w:rPr>
                    <w:ins w:id="635" w:author="Bradley Law" w:date="2025-07-14T14:57:00Z" w16du:dateUtc="2025-07-14T18:57:00Z"/>
                    <w:rFonts w:asciiTheme="minorHAnsi" w:hAnsiTheme="minorHAnsi" w:cs="Arial"/>
                    <w:spacing w:val="-4"/>
                    <w:sz w:val="18"/>
                    <w:szCs w:val="18"/>
                  </w:rPr>
                </w:rPrChange>
              </w:rPr>
              <w:pPrChange w:id="636" w:author="Bradley Law" w:date="2025-07-14T14:57:00Z" w16du:dateUtc="2025-07-14T18:57:00Z">
                <w:pPr>
                  <w:pStyle w:val="ListParagraph"/>
                  <w:numPr>
                    <w:numId w:val="30"/>
                  </w:numPr>
                  <w:kinsoku w:val="0"/>
                  <w:overflowPunct w:val="0"/>
                  <w:autoSpaceDE w:val="0"/>
                  <w:autoSpaceDN w:val="0"/>
                  <w:adjustRightInd w:val="0"/>
                  <w:spacing w:after="0"/>
                  <w:ind w:left="390" w:hanging="360"/>
                </w:pPr>
              </w:pPrChange>
            </w:pPr>
            <w:ins w:id="637" w:author="Bradley Law" w:date="2025-07-14T14:57:00Z" w16du:dateUtc="2025-07-14T18:57:00Z">
              <w:r w:rsidRPr="002903A0">
                <w:rPr>
                  <w:rFonts w:asciiTheme="minorHAnsi" w:hAnsiTheme="minorHAnsi" w:cs="Arial"/>
                  <w:spacing w:val="-4"/>
                  <w:rPrChange w:id="638" w:author="Bradley Law" w:date="2025-07-14T20:42:00Z" w16du:dateUtc="2025-07-15T00:42:00Z">
                    <w:rPr>
                      <w:rFonts w:asciiTheme="minorHAnsi" w:hAnsiTheme="minorHAnsi" w:cs="Arial"/>
                      <w:spacing w:val="-4"/>
                      <w:sz w:val="18"/>
                      <w:szCs w:val="18"/>
                    </w:rPr>
                  </w:rPrChange>
                </w:rPr>
                <w:t>Explain this could come from an integration to another system</w:t>
              </w:r>
            </w:ins>
          </w:p>
          <w:p w14:paraId="3B1530E1" w14:textId="6C55278A" w:rsidR="00580253" w:rsidRPr="002903A0" w:rsidRDefault="00580253">
            <w:pPr>
              <w:pStyle w:val="NormalWeb"/>
              <w:numPr>
                <w:ilvl w:val="0"/>
                <w:numId w:val="30"/>
              </w:numPr>
              <w:spacing w:before="0" w:beforeAutospacing="0" w:after="0" w:afterAutospacing="0"/>
              <w:contextualSpacing/>
              <w:rPr>
                <w:ins w:id="639" w:author="Bradley Law" w:date="2025-07-14T16:43:00Z" w16du:dateUtc="2025-07-14T20:43:00Z"/>
                <w:rFonts w:asciiTheme="minorHAnsi" w:hAnsiTheme="minorHAnsi" w:cs="Arial"/>
                <w:szCs w:val="22"/>
                <w:rPrChange w:id="640" w:author="Bradley Law" w:date="2025-07-14T20:42:00Z" w16du:dateUtc="2025-07-15T00:42:00Z">
                  <w:rPr>
                    <w:ins w:id="641" w:author="Bradley Law" w:date="2025-07-14T16:43:00Z" w16du:dateUtc="2025-07-14T20:43:00Z"/>
                    <w:rFonts w:asciiTheme="minorHAnsi" w:hAnsiTheme="minorHAnsi" w:cs="Arial"/>
                    <w:color w:val="215E99" w:themeColor="text2" w:themeTint="BF"/>
                    <w:sz w:val="18"/>
                    <w:szCs w:val="18"/>
                  </w:rPr>
                </w:rPrChange>
              </w:rPr>
              <w:pPrChange w:id="642" w:author="Bradley Law" w:date="2025-07-14T16:43:00Z" w16du:dateUtc="2025-07-14T20:43:00Z">
                <w:pPr>
                  <w:pStyle w:val="NormalWeb"/>
                  <w:numPr>
                    <w:numId w:val="30"/>
                  </w:numPr>
                  <w:ind w:left="390" w:hanging="360"/>
                </w:pPr>
              </w:pPrChange>
            </w:pPr>
            <w:ins w:id="643" w:author="Bradley Law" w:date="2025-07-14T14:50:00Z" w16du:dateUtc="2025-07-14T18:50:00Z">
              <w:r w:rsidRPr="002903A0">
                <w:rPr>
                  <w:rFonts w:asciiTheme="minorHAnsi" w:hAnsiTheme="minorHAnsi" w:cs="Arial"/>
                  <w:b/>
                  <w:bCs/>
                  <w:szCs w:val="22"/>
                  <w:rPrChange w:id="644" w:author="Bradley Law" w:date="2025-07-14T20:42:00Z" w16du:dateUtc="2025-07-15T00:42:00Z">
                    <w:rPr>
                      <w:rFonts w:asciiTheme="minorHAnsi" w:hAnsiTheme="minorHAnsi" w:cs="Arial"/>
                      <w:b/>
                      <w:bCs/>
                      <w:sz w:val="18"/>
                      <w:szCs w:val="18"/>
                    </w:rPr>
                  </w:rPrChange>
                </w:rPr>
                <w:t>Agent DO:</w:t>
              </w:r>
              <w:r w:rsidRPr="002903A0">
                <w:rPr>
                  <w:rFonts w:asciiTheme="minorHAnsi" w:hAnsiTheme="minorHAnsi" w:cs="Arial"/>
                  <w:szCs w:val="22"/>
                  <w:rPrChange w:id="645" w:author="Bradley Law" w:date="2025-07-14T20:42:00Z" w16du:dateUtc="2025-07-15T00:42:00Z">
                    <w:rPr>
                      <w:rFonts w:asciiTheme="minorHAnsi" w:hAnsiTheme="minorHAnsi" w:cs="Arial"/>
                      <w:sz w:val="18"/>
                      <w:szCs w:val="18"/>
                    </w:rPr>
                  </w:rPrChange>
                </w:rPr>
                <w:t xml:space="preserve"> </w:t>
              </w:r>
              <w:r w:rsidRPr="002903A0">
                <w:rPr>
                  <w:rFonts w:asciiTheme="minorHAnsi" w:hAnsiTheme="minorHAnsi" w:cs="Arial"/>
                  <w:b/>
                  <w:bCs/>
                  <w:szCs w:val="22"/>
                  <w:rPrChange w:id="646" w:author="Bradley Law" w:date="2025-07-14T20:42:00Z" w16du:dateUtc="2025-07-15T00:42:00Z">
                    <w:rPr>
                      <w:rFonts w:asciiTheme="minorHAnsi" w:hAnsiTheme="minorHAnsi" w:cs="Arial"/>
                      <w:b/>
                      <w:bCs/>
                      <w:sz w:val="18"/>
                      <w:szCs w:val="18"/>
                    </w:rPr>
                  </w:rPrChange>
                </w:rPr>
                <w:t>Participant Search:</w:t>
              </w:r>
              <w:r w:rsidRPr="002903A0">
                <w:rPr>
                  <w:rFonts w:asciiTheme="minorHAnsi" w:hAnsiTheme="minorHAnsi" w:cs="Arial"/>
                  <w:szCs w:val="22"/>
                  <w:rPrChange w:id="647" w:author="Bradley Law" w:date="2025-07-14T20:42:00Z" w16du:dateUtc="2025-07-15T00:42:00Z">
                    <w:rPr>
                      <w:rFonts w:asciiTheme="minorHAnsi" w:hAnsiTheme="minorHAnsi" w:cs="Arial"/>
                      <w:sz w:val="18"/>
                      <w:szCs w:val="18"/>
                    </w:rPr>
                  </w:rPrChange>
                </w:rPr>
                <w:t xml:space="preserve"> Explain this is a custom about a page of code that interfaces with the AP to search for the customer and their related fraud alerts and verification: </w:t>
              </w:r>
              <w:r w:rsidRPr="002903A0">
                <w:rPr>
                  <w:rFonts w:asciiTheme="minorHAnsi" w:hAnsiTheme="minorHAnsi" w:cs="Arial"/>
                  <w:color w:val="215E99" w:themeColor="text2" w:themeTint="BF"/>
                  <w:szCs w:val="22"/>
                  <w:rPrChange w:id="648" w:author="Bradley Law" w:date="2025-07-14T20:42:00Z" w16du:dateUtc="2025-07-15T00:42:00Z">
                    <w:rPr>
                      <w:rFonts w:asciiTheme="minorHAnsi" w:hAnsiTheme="minorHAnsi" w:cs="Arial"/>
                      <w:color w:val="215E99" w:themeColor="text2" w:themeTint="BF"/>
                      <w:sz w:val="18"/>
                      <w:szCs w:val="18"/>
                    </w:rPr>
                  </w:rPrChange>
                </w:rPr>
                <w:t>A7B55</w:t>
              </w:r>
            </w:ins>
          </w:p>
          <w:p w14:paraId="3916FAF4" w14:textId="77777777" w:rsidR="00580253" w:rsidRPr="002903A0" w:rsidRDefault="00580253">
            <w:pPr>
              <w:pStyle w:val="NormalWeb"/>
              <w:spacing w:before="0" w:beforeAutospacing="0" w:after="0" w:afterAutospacing="0"/>
              <w:contextualSpacing/>
              <w:rPr>
                <w:ins w:id="649" w:author="Bradley Law" w:date="2025-07-14T14:50:00Z" w16du:dateUtc="2025-07-14T18:50:00Z"/>
                <w:rFonts w:asciiTheme="minorHAnsi" w:hAnsiTheme="minorHAnsi" w:cs="Arial"/>
                <w:szCs w:val="22"/>
                <w:rPrChange w:id="650" w:author="Bradley Law" w:date="2025-07-14T20:42:00Z" w16du:dateUtc="2025-07-15T00:42:00Z">
                  <w:rPr>
                    <w:ins w:id="651" w:author="Bradley Law" w:date="2025-07-14T14:50:00Z" w16du:dateUtc="2025-07-14T18:50:00Z"/>
                    <w:rFonts w:asciiTheme="minorHAnsi" w:hAnsiTheme="minorHAnsi" w:cs="Arial"/>
                    <w:sz w:val="18"/>
                    <w:szCs w:val="18"/>
                  </w:rPr>
                </w:rPrChange>
              </w:rPr>
              <w:pPrChange w:id="652" w:author="Bradley Law" w:date="2025-07-14T16:43:00Z" w16du:dateUtc="2025-07-14T20:43:00Z">
                <w:pPr>
                  <w:pStyle w:val="NormalWeb"/>
                  <w:numPr>
                    <w:numId w:val="16"/>
                  </w:numPr>
                  <w:ind w:left="720" w:hanging="360"/>
                </w:pPr>
              </w:pPrChange>
            </w:pPr>
          </w:p>
          <w:p w14:paraId="2B61FAC4" w14:textId="77777777" w:rsidR="00580253" w:rsidRPr="002903A0" w:rsidDel="006377A9" w:rsidRDefault="00580253" w:rsidP="00CD4F5D">
            <w:pPr>
              <w:pStyle w:val="ListParagraph"/>
              <w:numPr>
                <w:ilvl w:val="0"/>
                <w:numId w:val="30"/>
              </w:numPr>
              <w:kinsoku w:val="0"/>
              <w:overflowPunct w:val="0"/>
              <w:autoSpaceDE w:val="0"/>
              <w:autoSpaceDN w:val="0"/>
              <w:adjustRightInd w:val="0"/>
              <w:spacing w:after="0"/>
              <w:rPr>
                <w:del w:id="653" w:author="Bradley Law" w:date="2025-07-14T14:57:00Z" w16du:dateUtc="2025-07-14T18:57:00Z"/>
                <w:rFonts w:asciiTheme="minorHAnsi" w:hAnsiTheme="minorHAnsi" w:cs="Arial"/>
                <w:spacing w:val="-4"/>
                <w:rPrChange w:id="654" w:author="Bradley Law" w:date="2025-07-14T20:42:00Z" w16du:dateUtc="2025-07-15T00:42:00Z">
                  <w:rPr>
                    <w:del w:id="655" w:author="Bradley Law" w:date="2025-07-14T14:57:00Z" w16du:dateUtc="2025-07-14T18:57:00Z"/>
                    <w:rFonts w:ascii="Arial" w:hAnsi="Arial" w:cs="Arial"/>
                    <w:spacing w:val="-4"/>
                    <w:sz w:val="18"/>
                    <w:szCs w:val="18"/>
                  </w:rPr>
                </w:rPrChange>
              </w:rPr>
            </w:pPr>
            <w:del w:id="656" w:author="Bradley Law" w:date="2025-07-14T14:57:00Z" w16du:dateUtc="2025-07-14T18:57:00Z">
              <w:r w:rsidRPr="002903A0" w:rsidDel="006377A9">
                <w:rPr>
                  <w:rFonts w:asciiTheme="minorHAnsi" w:hAnsiTheme="minorHAnsi" w:cs="Arial"/>
                  <w:spacing w:val="-4"/>
                  <w:rPrChange w:id="657" w:author="Bradley Law" w:date="2025-07-14T20:42:00Z" w16du:dateUtc="2025-07-15T00:42:00Z">
                    <w:rPr>
                      <w:rFonts w:ascii="Arial" w:hAnsi="Arial" w:cs="Arial"/>
                      <w:spacing w:val="-4"/>
                      <w:sz w:val="18"/>
                      <w:szCs w:val="18"/>
                    </w:rPr>
                  </w:rPrChange>
                </w:rPr>
                <w:delText>Explain we did a participant search to validate the customer</w:delText>
              </w:r>
            </w:del>
          </w:p>
          <w:p w14:paraId="68DDFADB" w14:textId="77777777" w:rsidR="00580253" w:rsidRPr="002903A0" w:rsidDel="006377A9" w:rsidRDefault="00580253" w:rsidP="00CD4F5D">
            <w:pPr>
              <w:pStyle w:val="ListParagraph"/>
              <w:numPr>
                <w:ilvl w:val="0"/>
                <w:numId w:val="30"/>
              </w:numPr>
              <w:kinsoku w:val="0"/>
              <w:overflowPunct w:val="0"/>
              <w:autoSpaceDE w:val="0"/>
              <w:autoSpaceDN w:val="0"/>
              <w:adjustRightInd w:val="0"/>
              <w:spacing w:after="0"/>
              <w:rPr>
                <w:del w:id="658" w:author="Bradley Law" w:date="2025-07-14T14:57:00Z" w16du:dateUtc="2025-07-14T18:57:00Z"/>
                <w:rFonts w:asciiTheme="minorHAnsi" w:hAnsiTheme="minorHAnsi" w:cs="Arial"/>
                <w:spacing w:val="-4"/>
                <w:rPrChange w:id="659" w:author="Bradley Law" w:date="2025-07-14T20:42:00Z" w16du:dateUtc="2025-07-15T00:42:00Z">
                  <w:rPr>
                    <w:del w:id="660" w:author="Bradley Law" w:date="2025-07-14T14:57:00Z" w16du:dateUtc="2025-07-14T18:57:00Z"/>
                    <w:rFonts w:ascii="Arial" w:hAnsi="Arial" w:cs="Arial"/>
                    <w:spacing w:val="-4"/>
                    <w:sz w:val="18"/>
                    <w:szCs w:val="18"/>
                  </w:rPr>
                </w:rPrChange>
              </w:rPr>
            </w:pPr>
            <w:del w:id="661" w:author="Bradley Law" w:date="2025-07-14T14:57:00Z" w16du:dateUtc="2025-07-14T18:57:00Z">
              <w:r w:rsidRPr="002903A0" w:rsidDel="006377A9">
                <w:rPr>
                  <w:rFonts w:asciiTheme="minorHAnsi" w:hAnsiTheme="minorHAnsi" w:cs="Arial"/>
                  <w:spacing w:val="-4"/>
                  <w:rPrChange w:id="662" w:author="Bradley Law" w:date="2025-07-14T20:42:00Z" w16du:dateUtc="2025-07-15T00:42:00Z">
                    <w:rPr>
                      <w:rFonts w:ascii="Arial" w:hAnsi="Arial" w:cs="Arial"/>
                      <w:spacing w:val="-4"/>
                      <w:sz w:val="18"/>
                      <w:szCs w:val="18"/>
                    </w:rPr>
                  </w:rPrChange>
                </w:rPr>
                <w:delText>Explain this could come from an integration to another system</w:delText>
              </w:r>
            </w:del>
          </w:p>
          <w:p w14:paraId="26ED929B" w14:textId="77777777" w:rsidR="00580253" w:rsidRPr="002903A0" w:rsidDel="006377A9" w:rsidRDefault="00580253" w:rsidP="00CD4F5D">
            <w:pPr>
              <w:pStyle w:val="ListParagraph"/>
              <w:numPr>
                <w:ilvl w:val="0"/>
                <w:numId w:val="30"/>
              </w:numPr>
              <w:kinsoku w:val="0"/>
              <w:overflowPunct w:val="0"/>
              <w:autoSpaceDE w:val="0"/>
              <w:autoSpaceDN w:val="0"/>
              <w:adjustRightInd w:val="0"/>
              <w:spacing w:after="0"/>
              <w:rPr>
                <w:del w:id="663" w:author="Bradley Law" w:date="2025-07-14T14:57:00Z" w16du:dateUtc="2025-07-14T18:57:00Z"/>
                <w:rFonts w:asciiTheme="minorHAnsi" w:hAnsiTheme="minorHAnsi" w:cs="Arial"/>
                <w:spacing w:val="-4"/>
                <w:rPrChange w:id="664" w:author="Bradley Law" w:date="2025-07-14T20:42:00Z" w16du:dateUtc="2025-07-15T00:42:00Z">
                  <w:rPr>
                    <w:del w:id="665" w:author="Bradley Law" w:date="2025-07-14T14:57:00Z" w16du:dateUtc="2025-07-14T18:57:00Z"/>
                    <w:rFonts w:ascii="Arial" w:hAnsi="Arial" w:cs="Arial"/>
                    <w:spacing w:val="-4"/>
                    <w:sz w:val="18"/>
                    <w:szCs w:val="18"/>
                  </w:rPr>
                </w:rPrChange>
              </w:rPr>
            </w:pPr>
            <w:del w:id="666" w:author="Bradley Law" w:date="2025-07-14T14:57:00Z" w16du:dateUtc="2025-07-14T18:57:00Z">
              <w:r w:rsidRPr="002903A0" w:rsidDel="006377A9">
                <w:rPr>
                  <w:rFonts w:asciiTheme="minorHAnsi" w:hAnsiTheme="minorHAnsi" w:cs="Arial"/>
                  <w:spacing w:val="-4"/>
                  <w:rPrChange w:id="667" w:author="Bradley Law" w:date="2025-07-14T20:42:00Z" w16du:dateUtc="2025-07-15T00:42:00Z">
                    <w:rPr>
                      <w:rFonts w:ascii="Arial" w:hAnsi="Arial" w:cs="Arial"/>
                      <w:spacing w:val="-4"/>
                      <w:sz w:val="18"/>
                      <w:szCs w:val="18"/>
                    </w:rPr>
                  </w:rPrChange>
                </w:rPr>
                <w:delText xml:space="preserve">Explain that this occurred via the chatbot however the agent can see this in the transcribed chat. </w:delText>
              </w:r>
            </w:del>
          </w:p>
          <w:p w14:paraId="031DFF22" w14:textId="48FEEA3B" w:rsidR="00580253" w:rsidRPr="002903A0" w:rsidRDefault="00580253" w:rsidP="00744877">
            <w:pPr>
              <w:pStyle w:val="ListParagraph"/>
              <w:numPr>
                <w:ilvl w:val="0"/>
                <w:numId w:val="30"/>
              </w:numPr>
              <w:kinsoku w:val="0"/>
              <w:overflowPunct w:val="0"/>
              <w:autoSpaceDE w:val="0"/>
              <w:autoSpaceDN w:val="0"/>
              <w:adjustRightInd w:val="0"/>
              <w:spacing w:after="0"/>
              <w:rPr>
                <w:rFonts w:asciiTheme="minorHAnsi" w:hAnsiTheme="minorHAnsi" w:cs="Arial"/>
                <w:spacing w:val="-4"/>
                <w:highlight w:val="yellow"/>
                <w:rPrChange w:id="668" w:author="Bradley Law" w:date="2025-07-14T20:42:00Z" w16du:dateUtc="2025-07-15T00:42:00Z">
                  <w:rPr>
                    <w:rFonts w:ascii="Arial" w:hAnsi="Arial" w:cs="Arial"/>
                    <w:spacing w:val="-4"/>
                    <w:sz w:val="18"/>
                    <w:szCs w:val="18"/>
                  </w:rPr>
                </w:rPrChange>
              </w:rPr>
            </w:pPr>
            <w:ins w:id="669" w:author="Bradley Law" w:date="2025-07-14T14:59:00Z" w16du:dateUtc="2025-07-14T18:59:00Z">
              <w:r w:rsidRPr="002903A0">
                <w:rPr>
                  <w:rFonts w:asciiTheme="minorHAnsi" w:hAnsiTheme="minorHAnsi" w:cs="Arial"/>
                  <w:spacing w:val="-4"/>
                  <w:highlight w:val="yellow"/>
                  <w:rPrChange w:id="670" w:author="Bradley Law" w:date="2025-07-14T20:42:00Z" w16du:dateUtc="2025-07-15T00:42:00Z">
                    <w:rPr>
                      <w:rFonts w:asciiTheme="minorHAnsi" w:hAnsiTheme="minorHAnsi" w:cs="Arial"/>
                      <w:spacing w:val="-4"/>
                      <w:sz w:val="18"/>
                      <w:szCs w:val="18"/>
                      <w:highlight w:val="yellow"/>
                    </w:rPr>
                  </w:rPrChange>
                </w:rPr>
                <w:t xml:space="preserve">AL Macey - </w:t>
              </w:r>
            </w:ins>
            <w:commentRangeStart w:id="671"/>
            <w:r w:rsidRPr="002903A0">
              <w:rPr>
                <w:rFonts w:asciiTheme="minorHAnsi" w:hAnsiTheme="minorHAnsi" w:cs="Arial"/>
                <w:spacing w:val="-4"/>
                <w:highlight w:val="yellow"/>
                <w:rPrChange w:id="672" w:author="Bradley Law" w:date="2025-07-14T20:42:00Z" w16du:dateUtc="2025-07-15T00:42:00Z">
                  <w:rPr>
                    <w:rFonts w:ascii="Arial" w:hAnsi="Arial" w:cs="Arial"/>
                    <w:color w:val="EE0000"/>
                    <w:spacing w:val="-4"/>
                    <w:sz w:val="18"/>
                    <w:szCs w:val="18"/>
                  </w:rPr>
                </w:rPrChange>
              </w:rPr>
              <w:t>Explain Intent Agent</w:t>
            </w:r>
            <w:ins w:id="673" w:author="Bradley Law" w:date="2025-07-14T15:04:00Z" w16du:dateUtc="2025-07-14T19:04:00Z">
              <w:r w:rsidRPr="002903A0">
                <w:rPr>
                  <w:rFonts w:asciiTheme="minorHAnsi" w:hAnsiTheme="minorHAnsi" w:cs="Arial"/>
                  <w:spacing w:val="-4"/>
                  <w:highlight w:val="yellow"/>
                  <w:rPrChange w:id="674" w:author="Bradley Law" w:date="2025-07-14T20:42:00Z" w16du:dateUtc="2025-07-15T00:42:00Z">
                    <w:rPr>
                      <w:rFonts w:asciiTheme="minorHAnsi" w:hAnsiTheme="minorHAnsi" w:cs="Arial"/>
                      <w:spacing w:val="-4"/>
                      <w:sz w:val="18"/>
                      <w:szCs w:val="18"/>
                      <w:highlight w:val="yellow"/>
                    </w:rPr>
                  </w:rPrChange>
                </w:rPr>
                <w:t xml:space="preserve"> for part “a” to the right:</w:t>
              </w:r>
            </w:ins>
            <w:del w:id="675" w:author="Bradley Law" w:date="2025-07-14T14:59:00Z" w16du:dateUtc="2025-07-14T18:59:00Z">
              <w:r w:rsidRPr="002903A0" w:rsidDel="00FE55D3">
                <w:rPr>
                  <w:rFonts w:asciiTheme="minorHAnsi" w:hAnsiTheme="minorHAnsi" w:cs="Arial"/>
                  <w:spacing w:val="-4"/>
                  <w:highlight w:val="yellow"/>
                  <w:rPrChange w:id="676" w:author="Bradley Law" w:date="2025-07-14T20:42:00Z" w16du:dateUtc="2025-07-15T00:42:00Z">
                    <w:rPr>
                      <w:rFonts w:ascii="Arial" w:hAnsi="Arial" w:cs="Arial"/>
                      <w:color w:val="EE0000"/>
                      <w:spacing w:val="-4"/>
                      <w:sz w:val="18"/>
                      <w:szCs w:val="18"/>
                    </w:rPr>
                  </w:rPrChange>
                </w:rPr>
                <w:delText xml:space="preserve"> (Al help)</w:delText>
              </w:r>
            </w:del>
            <w:commentRangeEnd w:id="671"/>
            <w:r w:rsidRPr="002903A0">
              <w:rPr>
                <w:rStyle w:val="CommentReference"/>
                <w:rFonts w:asciiTheme="minorHAnsi" w:hAnsiTheme="minorHAnsi" w:cs="Arial"/>
                <w:spacing w:val="-4"/>
                <w:sz w:val="22"/>
                <w:szCs w:val="22"/>
                <w:highlight w:val="yellow"/>
                <w:rPrChange w:id="677" w:author="Bradley Law" w:date="2025-07-14T20:42:00Z" w16du:dateUtc="2025-07-15T00:42:00Z">
                  <w:rPr>
                    <w:rStyle w:val="CommentReference"/>
                    <w:rFonts w:ascii="Arial" w:hAnsi="Arial" w:cs="Arial"/>
                    <w:spacing w:val="-4"/>
                    <w:sz w:val="18"/>
                    <w:szCs w:val="18"/>
                  </w:rPr>
                </w:rPrChange>
              </w:rPr>
              <w:commentReference w:id="671"/>
            </w:r>
          </w:p>
          <w:p w14:paraId="30D15F05" w14:textId="77777777" w:rsidR="00580253" w:rsidRPr="002903A0" w:rsidRDefault="00580253" w:rsidP="00744877">
            <w:pPr>
              <w:pStyle w:val="ListParagraph"/>
              <w:numPr>
                <w:ilvl w:val="0"/>
                <w:numId w:val="30"/>
              </w:numPr>
              <w:kinsoku w:val="0"/>
              <w:overflowPunct w:val="0"/>
              <w:autoSpaceDE w:val="0"/>
              <w:autoSpaceDN w:val="0"/>
              <w:adjustRightInd w:val="0"/>
              <w:spacing w:after="0"/>
              <w:rPr>
                <w:ins w:id="679" w:author="Bradley Law" w:date="2025-07-14T16:37:00Z" w16du:dateUtc="2025-07-14T20:37:00Z"/>
                <w:rFonts w:asciiTheme="minorHAnsi" w:hAnsiTheme="minorHAnsi" w:cs="Arial"/>
                <w:spacing w:val="-4"/>
                <w:highlight w:val="yellow"/>
                <w:rPrChange w:id="680" w:author="Bradley Law" w:date="2025-07-14T20:42:00Z" w16du:dateUtc="2025-07-15T00:42:00Z">
                  <w:rPr>
                    <w:ins w:id="681" w:author="Bradley Law" w:date="2025-07-14T16:37:00Z" w16du:dateUtc="2025-07-14T20:37:00Z"/>
                    <w:rFonts w:asciiTheme="minorHAnsi" w:hAnsiTheme="minorHAnsi" w:cs="Arial"/>
                    <w:spacing w:val="-4"/>
                    <w:sz w:val="18"/>
                    <w:szCs w:val="18"/>
                    <w:highlight w:val="yellow"/>
                  </w:rPr>
                </w:rPrChange>
              </w:rPr>
            </w:pPr>
            <w:r w:rsidRPr="002903A0">
              <w:rPr>
                <w:rFonts w:asciiTheme="minorHAnsi" w:hAnsiTheme="minorHAnsi" w:cs="Arial"/>
                <w:spacing w:val="-4"/>
                <w:highlight w:val="yellow"/>
                <w:rPrChange w:id="682" w:author="Bradley Law" w:date="2025-07-14T20:42:00Z" w16du:dateUtc="2025-07-15T00:42:00Z">
                  <w:rPr>
                    <w:rFonts w:ascii="Arial" w:hAnsi="Arial" w:cs="Arial"/>
                    <w:color w:val="EE0000"/>
                    <w:spacing w:val="-4"/>
                    <w:sz w:val="18"/>
                    <w:szCs w:val="18"/>
                  </w:rPr>
                </w:rPrChange>
              </w:rPr>
              <w:lastRenderedPageBreak/>
              <w:t xml:space="preserve">We give lots of ways to do things at Microsoft, wanted to show you there are several options. </w:t>
            </w:r>
          </w:p>
          <w:p w14:paraId="101CB9E7" w14:textId="77777777" w:rsidR="00580253" w:rsidRPr="002903A0" w:rsidRDefault="00580253">
            <w:pPr>
              <w:kinsoku w:val="0"/>
              <w:overflowPunct w:val="0"/>
              <w:autoSpaceDE w:val="0"/>
              <w:autoSpaceDN w:val="0"/>
              <w:adjustRightInd w:val="0"/>
              <w:spacing w:after="0"/>
              <w:contextualSpacing/>
              <w:rPr>
                <w:ins w:id="683" w:author="Bradley Law" w:date="2025-07-14T16:37:00Z" w16du:dateUtc="2025-07-14T20:37:00Z"/>
                <w:rFonts w:asciiTheme="minorHAnsi" w:hAnsiTheme="minorHAnsi" w:cs="Arial"/>
                <w:spacing w:val="-4"/>
                <w:highlight w:val="yellow"/>
                <w:rPrChange w:id="684" w:author="Bradley Law" w:date="2025-07-14T20:42:00Z" w16du:dateUtc="2025-07-15T00:42:00Z">
                  <w:rPr>
                    <w:ins w:id="685" w:author="Bradley Law" w:date="2025-07-14T16:37:00Z" w16du:dateUtc="2025-07-14T20:37:00Z"/>
                    <w:rFonts w:asciiTheme="minorHAnsi" w:hAnsiTheme="minorHAnsi" w:cs="Arial"/>
                    <w:spacing w:val="-4"/>
                    <w:sz w:val="18"/>
                    <w:szCs w:val="18"/>
                    <w:highlight w:val="yellow"/>
                  </w:rPr>
                </w:rPrChange>
              </w:rPr>
              <w:pPrChange w:id="686" w:author="Bradley Law" w:date="2025-07-14T16:43:00Z" w16du:dateUtc="2025-07-14T20:43:00Z">
                <w:pPr>
                  <w:framePr w:hSpace="180" w:wrap="around" w:vAnchor="text" w:hAnchor="text" w:y="1"/>
                  <w:kinsoku w:val="0"/>
                  <w:overflowPunct w:val="0"/>
                  <w:autoSpaceDE w:val="0"/>
                  <w:autoSpaceDN w:val="0"/>
                  <w:adjustRightInd w:val="0"/>
                  <w:spacing w:after="0"/>
                  <w:suppressOverlap/>
                </w:pPr>
              </w:pPrChange>
            </w:pPr>
          </w:p>
          <w:p w14:paraId="5B9AB493" w14:textId="778FB782" w:rsidR="00580253" w:rsidRPr="002903A0" w:rsidRDefault="00580253">
            <w:pPr>
              <w:kinsoku w:val="0"/>
              <w:overflowPunct w:val="0"/>
              <w:autoSpaceDE w:val="0"/>
              <w:autoSpaceDN w:val="0"/>
              <w:adjustRightInd w:val="0"/>
              <w:spacing w:after="0"/>
              <w:contextualSpacing/>
              <w:rPr>
                <w:rFonts w:asciiTheme="minorHAnsi" w:hAnsiTheme="minorHAnsi" w:cs="Arial"/>
                <w:spacing w:val="-4"/>
                <w:rPrChange w:id="687" w:author="Bradley Law" w:date="2025-07-14T20:42:00Z" w16du:dateUtc="2025-07-15T00:42:00Z">
                  <w:rPr>
                    <w:rFonts w:ascii="Arial" w:hAnsi="Arial" w:cs="Arial"/>
                    <w:spacing w:val="-4"/>
                    <w:sz w:val="18"/>
                    <w:szCs w:val="18"/>
                  </w:rPr>
                </w:rPrChange>
              </w:rPr>
              <w:pPrChange w:id="688" w:author="Bradley Law" w:date="2025-07-14T16:43:00Z" w16du:dateUtc="2025-07-14T20:43:00Z">
                <w:pPr>
                  <w:pStyle w:val="ListParagraph"/>
                  <w:framePr w:hSpace="180" w:wrap="around" w:vAnchor="text" w:hAnchor="text" w:y="1"/>
                  <w:numPr>
                    <w:numId w:val="30"/>
                  </w:numPr>
                  <w:kinsoku w:val="0"/>
                  <w:overflowPunct w:val="0"/>
                  <w:autoSpaceDE w:val="0"/>
                  <w:autoSpaceDN w:val="0"/>
                  <w:adjustRightInd w:val="0"/>
                  <w:spacing w:after="0"/>
                  <w:ind w:left="390" w:hanging="360"/>
                  <w:suppressOverlap/>
                </w:pPr>
              </w:pPrChange>
            </w:pPr>
            <w:ins w:id="689" w:author="Bradley Law" w:date="2025-07-14T16:37:00Z" w16du:dateUtc="2025-07-14T20:37:00Z">
              <w:r w:rsidRPr="002903A0">
                <w:rPr>
                  <w:rFonts w:asciiTheme="minorHAnsi" w:hAnsiTheme="minorHAnsi" w:cs="Arial"/>
                  <w:b/>
                  <w:bCs/>
                  <w:spacing w:val="-4"/>
                  <w:rPrChange w:id="690" w:author="Bradley Law" w:date="2025-07-14T20:42:00Z" w16du:dateUtc="2025-07-15T00:42:00Z">
                    <w:rPr>
                      <w:rFonts w:asciiTheme="minorHAnsi" w:hAnsiTheme="minorHAnsi" w:cs="Arial"/>
                      <w:spacing w:val="-4"/>
                      <w:sz w:val="18"/>
                      <w:szCs w:val="18"/>
                      <w:highlight w:val="yellow"/>
                    </w:rPr>
                  </w:rPrChange>
                </w:rPr>
                <w:t>Brad</w:t>
              </w:r>
              <w:r w:rsidRPr="002903A0">
                <w:rPr>
                  <w:rFonts w:asciiTheme="minorHAnsi" w:hAnsiTheme="minorHAnsi" w:cs="Arial"/>
                  <w:spacing w:val="-4"/>
                  <w:rPrChange w:id="691" w:author="Bradley Law" w:date="2025-07-14T20:42:00Z" w16du:dateUtc="2025-07-15T00:42:00Z">
                    <w:rPr>
                      <w:rFonts w:asciiTheme="minorHAnsi" w:hAnsiTheme="minorHAnsi" w:cs="Arial"/>
                      <w:spacing w:val="-4"/>
                      <w:sz w:val="18"/>
                      <w:szCs w:val="18"/>
                      <w:highlight w:val="yellow"/>
                    </w:rPr>
                  </w:rPrChange>
                </w:rPr>
                <w:t>: So lets continue our conversation with Luis</w:t>
              </w:r>
            </w:ins>
          </w:p>
          <w:p w14:paraId="6B3707FA" w14:textId="77777777" w:rsidR="00580253" w:rsidRPr="002903A0" w:rsidRDefault="00580253" w:rsidP="0028217E">
            <w:pPr>
              <w:kinsoku w:val="0"/>
              <w:overflowPunct w:val="0"/>
              <w:autoSpaceDE w:val="0"/>
              <w:autoSpaceDN w:val="0"/>
              <w:adjustRightInd w:val="0"/>
              <w:spacing w:after="0"/>
              <w:rPr>
                <w:rFonts w:asciiTheme="minorHAnsi" w:hAnsiTheme="minorHAnsi" w:cs="Arial"/>
                <w:spacing w:val="-4"/>
                <w:rPrChange w:id="692" w:author="Bradley Law" w:date="2025-07-14T20:42:00Z" w16du:dateUtc="2025-07-15T00:42:00Z">
                  <w:rPr>
                    <w:rFonts w:ascii="Arial" w:hAnsi="Arial" w:cs="Arial"/>
                    <w:spacing w:val="-4"/>
                    <w:sz w:val="18"/>
                    <w:szCs w:val="18"/>
                  </w:rPr>
                </w:rPrChange>
              </w:rPr>
            </w:pPr>
          </w:p>
          <w:p w14:paraId="3939E567" w14:textId="061A27DF" w:rsidR="00580253" w:rsidRPr="002903A0" w:rsidDel="00446363" w:rsidRDefault="00580253" w:rsidP="0028217E">
            <w:pPr>
              <w:kinsoku w:val="0"/>
              <w:overflowPunct w:val="0"/>
              <w:autoSpaceDE w:val="0"/>
              <w:autoSpaceDN w:val="0"/>
              <w:adjustRightInd w:val="0"/>
              <w:spacing w:after="0"/>
              <w:rPr>
                <w:del w:id="693" w:author="Bradley Law" w:date="2025-07-14T16:34:00Z" w16du:dateUtc="2025-07-14T20:34:00Z"/>
                <w:rFonts w:asciiTheme="minorHAnsi" w:hAnsiTheme="minorHAnsi" w:cs="Arial"/>
                <w:spacing w:val="-4"/>
                <w:rPrChange w:id="694" w:author="Bradley Law" w:date="2025-07-14T20:42:00Z" w16du:dateUtc="2025-07-15T00:42:00Z">
                  <w:rPr>
                    <w:del w:id="695" w:author="Bradley Law" w:date="2025-07-14T16:34:00Z" w16du:dateUtc="2025-07-14T20:34:00Z"/>
                    <w:rFonts w:ascii="Arial" w:hAnsi="Arial" w:cs="Arial"/>
                    <w:spacing w:val="-4"/>
                    <w:sz w:val="18"/>
                    <w:szCs w:val="18"/>
                  </w:rPr>
                </w:rPrChange>
              </w:rPr>
            </w:pPr>
            <w:del w:id="696" w:author="Bradley Law" w:date="2025-07-14T16:34:00Z" w16du:dateUtc="2025-07-14T20:34:00Z">
              <w:r w:rsidRPr="002903A0" w:rsidDel="00446363">
                <w:rPr>
                  <w:rFonts w:asciiTheme="minorHAnsi" w:hAnsiTheme="minorHAnsi" w:cs="Arial"/>
                  <w:spacing w:val="-4"/>
                  <w:rPrChange w:id="697" w:author="Bradley Law" w:date="2025-07-14T20:42:00Z" w16du:dateUtc="2025-07-15T00:42:00Z">
                    <w:rPr>
                      <w:rFonts w:ascii="Arial" w:hAnsi="Arial" w:cs="Arial"/>
                      <w:spacing w:val="-4"/>
                      <w:sz w:val="18"/>
                      <w:szCs w:val="18"/>
                    </w:rPr>
                  </w:rPrChange>
                </w:rPr>
                <w:delText>DO:</w:delText>
              </w:r>
            </w:del>
          </w:p>
          <w:p w14:paraId="7D226353" w14:textId="0651AA75" w:rsidR="00580253" w:rsidRPr="002903A0" w:rsidDel="00446363" w:rsidRDefault="00580253" w:rsidP="006377A9">
            <w:pPr>
              <w:pStyle w:val="ListParagraph"/>
              <w:numPr>
                <w:ilvl w:val="0"/>
                <w:numId w:val="30"/>
              </w:numPr>
              <w:kinsoku w:val="0"/>
              <w:overflowPunct w:val="0"/>
              <w:autoSpaceDE w:val="0"/>
              <w:autoSpaceDN w:val="0"/>
              <w:adjustRightInd w:val="0"/>
              <w:spacing w:after="0"/>
              <w:rPr>
                <w:del w:id="698" w:author="Bradley Law" w:date="2025-07-14T16:34:00Z" w16du:dateUtc="2025-07-14T20:34:00Z"/>
                <w:rFonts w:asciiTheme="minorHAnsi" w:hAnsiTheme="minorHAnsi" w:cs="Arial"/>
                <w:color w:val="EE0000"/>
                <w:spacing w:val="-4"/>
                <w:rPrChange w:id="699" w:author="Bradley Law" w:date="2025-07-14T20:42:00Z" w16du:dateUtc="2025-07-15T00:42:00Z">
                  <w:rPr>
                    <w:del w:id="700" w:author="Bradley Law" w:date="2025-07-14T16:34:00Z" w16du:dateUtc="2025-07-14T20:34:00Z"/>
                    <w:rFonts w:ascii="Arial" w:hAnsi="Arial" w:cs="Arial"/>
                    <w:color w:val="EE0000"/>
                    <w:spacing w:val="-4"/>
                    <w:sz w:val="18"/>
                    <w:szCs w:val="18"/>
                  </w:rPr>
                </w:rPrChange>
              </w:rPr>
            </w:pPr>
            <w:del w:id="701" w:author="Bradley Law" w:date="2025-07-14T16:34:00Z" w16du:dateUtc="2025-07-14T20:34:00Z">
              <w:r w:rsidRPr="002903A0" w:rsidDel="00446363">
                <w:rPr>
                  <w:rFonts w:asciiTheme="minorHAnsi" w:hAnsiTheme="minorHAnsi" w:cs="Arial"/>
                  <w:color w:val="EE0000"/>
                  <w:spacing w:val="-4"/>
                  <w:rPrChange w:id="702" w:author="Bradley Law" w:date="2025-07-14T20:42:00Z" w16du:dateUtc="2025-07-15T00:42:00Z">
                    <w:rPr>
                      <w:rFonts w:ascii="Arial" w:hAnsi="Arial" w:cs="Arial"/>
                      <w:color w:val="EE0000"/>
                      <w:spacing w:val="-4"/>
                      <w:sz w:val="18"/>
                      <w:szCs w:val="18"/>
                    </w:rPr>
                  </w:rPrChange>
                </w:rPr>
                <w:delText>Use intent</w:delText>
              </w:r>
            </w:del>
          </w:p>
          <w:p w14:paraId="2B496F39" w14:textId="068DCF02" w:rsidR="00580253" w:rsidRPr="002903A0" w:rsidDel="00446363" w:rsidRDefault="00580253" w:rsidP="006377A9">
            <w:pPr>
              <w:pStyle w:val="ListParagraph"/>
              <w:numPr>
                <w:ilvl w:val="0"/>
                <w:numId w:val="30"/>
              </w:numPr>
              <w:kinsoku w:val="0"/>
              <w:overflowPunct w:val="0"/>
              <w:autoSpaceDE w:val="0"/>
              <w:autoSpaceDN w:val="0"/>
              <w:adjustRightInd w:val="0"/>
              <w:spacing w:after="0"/>
              <w:rPr>
                <w:del w:id="703" w:author="Bradley Law" w:date="2025-07-14T16:34:00Z" w16du:dateUtc="2025-07-14T20:34:00Z"/>
                <w:rFonts w:asciiTheme="minorHAnsi" w:hAnsiTheme="minorHAnsi" w:cs="Arial"/>
                <w:color w:val="EE0000"/>
                <w:spacing w:val="-4"/>
                <w:rPrChange w:id="704" w:author="Bradley Law" w:date="2025-07-14T20:42:00Z" w16du:dateUtc="2025-07-15T00:42:00Z">
                  <w:rPr>
                    <w:del w:id="705" w:author="Bradley Law" w:date="2025-07-14T16:34:00Z" w16du:dateUtc="2025-07-14T20:34:00Z"/>
                    <w:rFonts w:ascii="Arial" w:hAnsi="Arial" w:cs="Arial"/>
                    <w:color w:val="EE0000"/>
                    <w:spacing w:val="-4"/>
                    <w:sz w:val="18"/>
                    <w:szCs w:val="18"/>
                  </w:rPr>
                </w:rPrChange>
              </w:rPr>
            </w:pPr>
            <w:del w:id="706" w:author="Bradley Law" w:date="2025-07-14T16:34:00Z" w16du:dateUtc="2025-07-14T20:34:00Z">
              <w:r w:rsidRPr="002903A0" w:rsidDel="00446363">
                <w:rPr>
                  <w:rFonts w:asciiTheme="minorHAnsi" w:hAnsiTheme="minorHAnsi" w:cs="Arial"/>
                  <w:color w:val="EE0000"/>
                  <w:spacing w:val="-4"/>
                  <w:rPrChange w:id="707" w:author="Bradley Law" w:date="2025-07-14T20:42:00Z" w16du:dateUtc="2025-07-15T00:42:00Z">
                    <w:rPr>
                      <w:rFonts w:ascii="Arial" w:hAnsi="Arial" w:cs="Arial"/>
                      <w:color w:val="EE0000"/>
                      <w:spacing w:val="-4"/>
                      <w:sz w:val="18"/>
                      <w:szCs w:val="18"/>
                    </w:rPr>
                  </w:rPrChange>
                </w:rPr>
                <w:delText>Use KB if available</w:delText>
              </w:r>
            </w:del>
          </w:p>
          <w:p w14:paraId="3B3CB227" w14:textId="094B3B86" w:rsidR="00580253" w:rsidRPr="002903A0" w:rsidDel="00446363" w:rsidRDefault="00580253" w:rsidP="0028217E">
            <w:pPr>
              <w:kinsoku w:val="0"/>
              <w:overflowPunct w:val="0"/>
              <w:autoSpaceDE w:val="0"/>
              <w:autoSpaceDN w:val="0"/>
              <w:adjustRightInd w:val="0"/>
              <w:spacing w:after="0"/>
              <w:rPr>
                <w:del w:id="708" w:author="Bradley Law" w:date="2025-07-14T16:34:00Z" w16du:dateUtc="2025-07-14T20:34:00Z"/>
                <w:rFonts w:asciiTheme="minorHAnsi" w:hAnsiTheme="minorHAnsi" w:cs="Arial"/>
                <w:spacing w:val="-4"/>
                <w:rPrChange w:id="709" w:author="Bradley Law" w:date="2025-07-14T20:42:00Z" w16du:dateUtc="2025-07-15T00:42:00Z">
                  <w:rPr>
                    <w:del w:id="710" w:author="Bradley Law" w:date="2025-07-14T16:34:00Z" w16du:dateUtc="2025-07-14T20:34:00Z"/>
                    <w:rFonts w:ascii="Arial" w:hAnsi="Arial" w:cs="Arial"/>
                    <w:spacing w:val="-4"/>
                    <w:sz w:val="18"/>
                    <w:szCs w:val="18"/>
                  </w:rPr>
                </w:rPrChange>
              </w:rPr>
            </w:pPr>
          </w:p>
          <w:p w14:paraId="228B50D8" w14:textId="77777777" w:rsidR="00580253" w:rsidRPr="002903A0" w:rsidRDefault="00580253" w:rsidP="0028217E">
            <w:pPr>
              <w:kinsoku w:val="0"/>
              <w:overflowPunct w:val="0"/>
              <w:autoSpaceDE w:val="0"/>
              <w:autoSpaceDN w:val="0"/>
              <w:adjustRightInd w:val="0"/>
              <w:spacing w:after="0"/>
              <w:rPr>
                <w:rFonts w:asciiTheme="minorHAnsi" w:hAnsiTheme="minorHAnsi" w:cs="Arial"/>
                <w:b/>
                <w:bCs/>
                <w:spacing w:val="-4"/>
                <w:rPrChange w:id="711" w:author="Bradley Law" w:date="2025-07-14T20:42:00Z" w16du:dateUtc="2025-07-15T00:42:00Z">
                  <w:rPr>
                    <w:rFonts w:ascii="Arial" w:hAnsi="Arial" w:cs="Arial"/>
                    <w:b/>
                    <w:bCs/>
                    <w:spacing w:val="-4"/>
                    <w:sz w:val="18"/>
                    <w:szCs w:val="18"/>
                  </w:rPr>
                </w:rPrChange>
              </w:rPr>
            </w:pPr>
            <w:commentRangeStart w:id="712"/>
            <w:r w:rsidRPr="002903A0">
              <w:rPr>
                <w:rFonts w:asciiTheme="minorHAnsi" w:hAnsiTheme="minorHAnsi" w:cs="Arial"/>
                <w:b/>
                <w:bCs/>
                <w:spacing w:val="-4"/>
                <w:rPrChange w:id="713" w:author="Bradley Law" w:date="2025-07-14T20:42:00Z" w16du:dateUtc="2025-07-15T00:42:00Z">
                  <w:rPr>
                    <w:rFonts w:ascii="Arial" w:hAnsi="Arial" w:cs="Arial"/>
                    <w:b/>
                    <w:bCs/>
                    <w:spacing w:val="-4"/>
                    <w:sz w:val="18"/>
                    <w:szCs w:val="18"/>
                  </w:rPr>
                </w:rPrChange>
              </w:rPr>
              <w:t xml:space="preserve">SYSTEM: Conversation window opens with Luis’s details. </w:t>
            </w:r>
          </w:p>
          <w:p w14:paraId="55A93DAB" w14:textId="77777777" w:rsidR="00580253" w:rsidRPr="002903A0" w:rsidRDefault="00580253" w:rsidP="0028217E">
            <w:pPr>
              <w:pStyle w:val="NormalWeb"/>
              <w:spacing w:before="0" w:beforeAutospacing="0" w:after="0" w:afterAutospacing="0"/>
              <w:rPr>
                <w:rFonts w:asciiTheme="minorHAnsi" w:hAnsiTheme="minorHAnsi" w:cs="Arial"/>
                <w:color w:val="EE0000"/>
                <w:spacing w:val="-4"/>
                <w:szCs w:val="22"/>
                <w:rPrChange w:id="714" w:author="Bradley Law" w:date="2025-07-14T20:42:00Z" w16du:dateUtc="2025-07-15T00:42:00Z">
                  <w:rPr>
                    <w:rFonts w:ascii="Arial" w:hAnsi="Arial" w:cs="Arial"/>
                    <w:spacing w:val="-4"/>
                    <w:sz w:val="18"/>
                    <w:szCs w:val="18"/>
                  </w:rPr>
                </w:rPrChange>
              </w:rPr>
            </w:pPr>
            <w:r w:rsidRPr="002903A0">
              <w:rPr>
                <w:rFonts w:asciiTheme="minorHAnsi" w:hAnsiTheme="minorHAnsi" w:cs="Arial"/>
                <w:b/>
                <w:bCs/>
                <w:color w:val="EE0000"/>
                <w:spacing w:val="-4"/>
                <w:szCs w:val="22"/>
                <w:rPrChange w:id="715" w:author="Bradley Law" w:date="2025-07-14T20:42:00Z" w16du:dateUtc="2025-07-15T00:42:00Z">
                  <w:rPr>
                    <w:rFonts w:ascii="Arial" w:hAnsi="Arial" w:cs="Arial"/>
                    <w:spacing w:val="-4"/>
                    <w:sz w:val="18"/>
                    <w:szCs w:val="18"/>
                  </w:rPr>
                </w:rPrChange>
              </w:rPr>
              <w:t>Agent DO</w:t>
            </w:r>
            <w:r w:rsidRPr="002903A0">
              <w:rPr>
                <w:rFonts w:asciiTheme="minorHAnsi" w:hAnsiTheme="minorHAnsi" w:cs="Arial"/>
                <w:color w:val="EE0000"/>
                <w:spacing w:val="-4"/>
                <w:szCs w:val="22"/>
                <w:rPrChange w:id="716" w:author="Bradley Law" w:date="2025-07-14T20:42:00Z" w16du:dateUtc="2025-07-15T00:42:00Z">
                  <w:rPr>
                    <w:rFonts w:ascii="Arial" w:hAnsi="Arial" w:cs="Arial"/>
                    <w:spacing w:val="-4"/>
                    <w:sz w:val="18"/>
                    <w:szCs w:val="18"/>
                  </w:rPr>
                </w:rPrChange>
              </w:rPr>
              <w:t xml:space="preserve">: Using Quick replies: /q Hello [Customer], my name is [Agent]. I can help you with your request, but first can you confirm I can review your personal account details? </w:t>
            </w:r>
          </w:p>
          <w:p w14:paraId="3E2A46AA" w14:textId="77777777" w:rsidR="00580253" w:rsidRPr="002903A0" w:rsidRDefault="00580253">
            <w:pPr>
              <w:pStyle w:val="NormalWeb"/>
              <w:contextualSpacing/>
              <w:rPr>
                <w:ins w:id="717" w:author="Bradley Law" w:date="2025-07-14T16:40:00Z" w16du:dateUtc="2025-07-14T20:40:00Z"/>
                <w:rFonts w:asciiTheme="minorHAnsi" w:hAnsiTheme="minorHAnsi"/>
                <w:color w:val="EE0000"/>
                <w:spacing w:val="-4"/>
                <w:szCs w:val="22"/>
                <w:rPrChange w:id="718" w:author="Bradley Law" w:date="2025-07-14T20:42:00Z" w16du:dateUtc="2025-07-15T00:42:00Z">
                  <w:rPr>
                    <w:ins w:id="719" w:author="Bradley Law" w:date="2025-07-14T16:40:00Z" w16du:dateUtc="2025-07-14T20:40:00Z"/>
                    <w:rFonts w:asciiTheme="minorHAnsi" w:hAnsiTheme="minorHAnsi"/>
                    <w:color w:val="EE0000"/>
                    <w:spacing w:val="-4"/>
                    <w:sz w:val="18"/>
                    <w:szCs w:val="18"/>
                  </w:rPr>
                </w:rPrChange>
              </w:rPr>
              <w:pPrChange w:id="720" w:author="Bradley Law" w:date="2025-07-14T16:40:00Z" w16du:dateUtc="2025-07-14T20:40:00Z">
                <w:pPr>
                  <w:pStyle w:val="NormalWeb"/>
                </w:pPr>
              </w:pPrChange>
            </w:pPr>
            <w:ins w:id="721" w:author="Bradley Law" w:date="2025-07-14T16:39:00Z" w16du:dateUtc="2025-07-14T20:39:00Z">
              <w:r w:rsidRPr="002903A0">
                <w:rPr>
                  <w:rFonts w:asciiTheme="minorHAnsi" w:hAnsiTheme="minorHAnsi"/>
                  <w:color w:val="EE0000"/>
                  <w:spacing w:val="-4"/>
                  <w:szCs w:val="22"/>
                  <w:rPrChange w:id="722" w:author="Bradley Law" w:date="2025-07-14T20:42:00Z" w16du:dateUtc="2025-07-15T00:42:00Z">
                    <w:rPr>
                      <w:rFonts w:asciiTheme="minorHAnsi" w:hAnsiTheme="minorHAnsi"/>
                      <w:color w:val="EE0000"/>
                      <w:spacing w:val="-4"/>
                      <w:sz w:val="18"/>
                      <w:szCs w:val="18"/>
                    </w:rPr>
                  </w:rPrChange>
                </w:rPr>
                <w:t>Explain:</w:t>
              </w:r>
            </w:ins>
          </w:p>
          <w:p w14:paraId="58AFA2BC" w14:textId="46ABD278" w:rsidR="00580253" w:rsidRPr="002903A0" w:rsidDel="00E31613" w:rsidRDefault="00580253">
            <w:pPr>
              <w:pStyle w:val="NormalWeb"/>
              <w:spacing w:before="0" w:beforeAutospacing="0" w:after="0" w:afterAutospacing="0"/>
              <w:contextualSpacing/>
              <w:rPr>
                <w:del w:id="723" w:author="Bradley Law" w:date="2025-07-14T16:38:00Z" w16du:dateUtc="2025-07-14T20:38:00Z"/>
                <w:rStyle w:val="Strong"/>
                <w:rFonts w:asciiTheme="minorHAnsi" w:hAnsiTheme="minorHAnsi"/>
                <w:b w:val="0"/>
                <w:bCs w:val="0"/>
                <w:color w:val="EE0000"/>
                <w:spacing w:val="-4"/>
                <w:szCs w:val="22"/>
                <w:rPrChange w:id="724" w:author="Bradley Law" w:date="2025-07-14T20:42:00Z" w16du:dateUtc="2025-07-15T00:42:00Z">
                  <w:rPr>
                    <w:del w:id="725" w:author="Bradley Law" w:date="2025-07-14T16:38:00Z" w16du:dateUtc="2025-07-14T20:38:00Z"/>
                    <w:rStyle w:val="Strong"/>
                    <w:sz w:val="24"/>
                  </w:rPr>
                </w:rPrChange>
              </w:rPr>
              <w:pPrChange w:id="726" w:author="Bradley Law" w:date="2025-07-14T16:41:00Z" w16du:dateUtc="2025-07-14T20:41:00Z">
                <w:pPr>
                  <w:pStyle w:val="NormalWeb"/>
                  <w:framePr w:hSpace="180" w:wrap="around" w:vAnchor="text" w:hAnchor="text" w:y="1"/>
                  <w:spacing w:before="0" w:beforeAutospacing="0" w:after="0" w:afterAutospacing="0"/>
                  <w:suppressOverlap/>
                </w:pPr>
              </w:pPrChange>
            </w:pPr>
            <w:del w:id="727" w:author="Bradley Law" w:date="2025-07-14T16:41:00Z" w16du:dateUtc="2025-07-14T20:41:00Z">
              <w:r w:rsidRPr="002903A0" w:rsidDel="00602243">
                <w:rPr>
                  <w:rFonts w:asciiTheme="minorHAnsi" w:hAnsiTheme="minorHAnsi"/>
                  <w:b/>
                  <w:bCs/>
                  <w:szCs w:val="22"/>
                  <w:rPrChange w:id="728" w:author="Bradley Law" w:date="2025-07-14T20:42:00Z" w16du:dateUtc="2025-07-15T00:42:00Z">
                    <w:rPr>
                      <w:rFonts w:ascii="Arial" w:hAnsi="Arial" w:cs="Arial"/>
                      <w:b/>
                      <w:bCs/>
                      <w:spacing w:val="-4"/>
                      <w:sz w:val="18"/>
                      <w:szCs w:val="18"/>
                    </w:rPr>
                  </w:rPrChange>
                </w:rPr>
                <w:delText>Luis</w:delText>
              </w:r>
              <w:r w:rsidRPr="002903A0" w:rsidDel="00602243">
                <w:rPr>
                  <w:rFonts w:asciiTheme="minorHAnsi" w:hAnsiTheme="minorHAnsi"/>
                  <w:szCs w:val="22"/>
                  <w:rPrChange w:id="729" w:author="Bradley Law" w:date="2025-07-14T20:42:00Z" w16du:dateUtc="2025-07-15T00:42:00Z">
                    <w:rPr>
                      <w:rFonts w:ascii="Arial" w:hAnsi="Arial" w:cs="Arial"/>
                      <w:spacing w:val="-4"/>
                      <w:sz w:val="18"/>
                      <w:szCs w:val="18"/>
                    </w:rPr>
                  </w:rPrChange>
                </w:rPr>
                <w:delText>: Sure, that is fine</w:delText>
              </w:r>
            </w:del>
          </w:p>
          <w:p w14:paraId="6502E96D" w14:textId="23D22AEC" w:rsidR="00580253" w:rsidRPr="002903A0" w:rsidDel="00602243" w:rsidRDefault="00580253">
            <w:pPr>
              <w:spacing w:before="100" w:beforeAutospacing="1" w:after="100" w:afterAutospacing="1"/>
              <w:contextualSpacing/>
              <w:rPr>
                <w:del w:id="730" w:author="Bradley Law" w:date="2025-07-14T16:41:00Z" w16du:dateUtc="2025-07-14T20:41:00Z"/>
                <w:rFonts w:asciiTheme="minorHAnsi" w:hAnsiTheme="minorHAnsi"/>
                <w:rPrChange w:id="731" w:author="Bradley Law" w:date="2025-07-14T20:42:00Z" w16du:dateUtc="2025-07-15T00:42:00Z">
                  <w:rPr>
                    <w:del w:id="732" w:author="Bradley Law" w:date="2025-07-14T16:41:00Z" w16du:dateUtc="2025-07-14T20:41:00Z"/>
                    <w:rFonts w:ascii="Arial" w:hAnsi="Arial" w:cs="Arial"/>
                    <w:sz w:val="18"/>
                    <w:szCs w:val="18"/>
                  </w:rPr>
                </w:rPrChange>
              </w:rPr>
              <w:pPrChange w:id="733" w:author="Bradley Law" w:date="2025-07-14T16:41:00Z" w16du:dateUtc="2025-07-14T20:41:00Z">
                <w:pPr>
                  <w:pStyle w:val="NormalWeb"/>
                  <w:framePr w:hSpace="180" w:wrap="around" w:vAnchor="text" w:hAnchor="text" w:y="1"/>
                  <w:spacing w:before="0" w:beforeAutospacing="0" w:after="0" w:afterAutospacing="0"/>
                  <w:suppressOverlap/>
                </w:pPr>
              </w:pPrChange>
            </w:pPr>
            <w:del w:id="734" w:author="Bradley Law" w:date="2025-07-14T16:41:00Z" w16du:dateUtc="2025-07-14T20:41:00Z">
              <w:r w:rsidRPr="002903A0" w:rsidDel="00602243">
                <w:rPr>
                  <w:rStyle w:val="Strong"/>
                  <w:rFonts w:asciiTheme="minorHAnsi" w:hAnsiTheme="minorHAnsi" w:cs="Arial"/>
                  <w:rPrChange w:id="735" w:author="Bradley Law" w:date="2025-07-14T20:42:00Z" w16du:dateUtc="2025-07-15T00:42:00Z">
                    <w:rPr>
                      <w:rStyle w:val="Strong"/>
                      <w:rFonts w:ascii="Arial" w:hAnsi="Arial" w:cs="Arial"/>
                      <w:sz w:val="18"/>
                      <w:szCs w:val="18"/>
                    </w:rPr>
                  </w:rPrChange>
                </w:rPr>
                <w:delText>Agent</w:delText>
              </w:r>
              <w:r w:rsidRPr="002903A0" w:rsidDel="00602243">
                <w:rPr>
                  <w:rFonts w:asciiTheme="minorHAnsi" w:hAnsiTheme="minorHAnsi"/>
                  <w:rPrChange w:id="736" w:author="Bradley Law" w:date="2025-07-14T20:42:00Z" w16du:dateUtc="2025-07-15T00:42:00Z">
                    <w:rPr>
                      <w:rFonts w:ascii="Arial" w:hAnsi="Arial" w:cs="Arial"/>
                      <w:sz w:val="18"/>
                      <w:szCs w:val="18"/>
                    </w:rPr>
                  </w:rPrChange>
                </w:rPr>
                <w:delText>: I see the details of your prior conversation with MyCMS Assistant? I hope you enjoyed the experience.</w:delText>
              </w:r>
            </w:del>
          </w:p>
          <w:p w14:paraId="3BC1E05A" w14:textId="2E29B9F1" w:rsidR="00580253" w:rsidRPr="002903A0" w:rsidDel="00602243" w:rsidRDefault="00580253">
            <w:pPr>
              <w:spacing w:before="100" w:beforeAutospacing="1" w:after="100" w:afterAutospacing="1"/>
              <w:contextualSpacing/>
              <w:rPr>
                <w:del w:id="737" w:author="Bradley Law" w:date="2025-07-14T16:41:00Z" w16du:dateUtc="2025-07-14T20:41:00Z"/>
                <w:rStyle w:val="Strong"/>
                <w:rFonts w:asciiTheme="minorHAnsi" w:hAnsiTheme="minorHAnsi" w:cs="Arial"/>
                <w:b w:val="0"/>
                <w:bCs w:val="0"/>
                <w:rPrChange w:id="738" w:author="Bradley Law" w:date="2025-07-14T20:42:00Z" w16du:dateUtc="2025-07-15T00:42:00Z">
                  <w:rPr>
                    <w:del w:id="739" w:author="Bradley Law" w:date="2025-07-14T16:41:00Z" w16du:dateUtc="2025-07-14T20:41:00Z"/>
                    <w:rStyle w:val="Strong"/>
                    <w:rFonts w:ascii="Arial" w:hAnsi="Arial" w:cs="Arial"/>
                    <w:b w:val="0"/>
                    <w:bCs w:val="0"/>
                    <w:sz w:val="18"/>
                    <w:szCs w:val="18"/>
                  </w:rPr>
                </w:rPrChange>
              </w:rPr>
              <w:pPrChange w:id="740" w:author="Bradley Law" w:date="2025-07-14T16:40:00Z" w16du:dateUtc="2025-07-14T20:40:00Z">
                <w:pPr>
                  <w:pStyle w:val="NormalWeb"/>
                  <w:framePr w:hSpace="180" w:wrap="around" w:vAnchor="text" w:hAnchor="text" w:y="1"/>
                  <w:spacing w:before="0" w:beforeAutospacing="0" w:after="0" w:afterAutospacing="0"/>
                  <w:suppressOverlap/>
                </w:pPr>
              </w:pPrChange>
            </w:pPr>
            <w:del w:id="741" w:author="Bradley Law" w:date="2025-07-14T16:41:00Z" w16du:dateUtc="2025-07-14T20:41:00Z">
              <w:r w:rsidRPr="002903A0" w:rsidDel="00602243">
                <w:rPr>
                  <w:rFonts w:asciiTheme="minorHAnsi" w:hAnsiTheme="minorHAnsi"/>
                  <w:b/>
                  <w:bCs/>
                  <w:rPrChange w:id="742" w:author="Bradley Law" w:date="2025-07-14T20:42:00Z" w16du:dateUtc="2025-07-15T00:42:00Z">
                    <w:rPr>
                      <w:rFonts w:ascii="Arial" w:hAnsi="Arial" w:cs="Arial"/>
                      <w:b/>
                      <w:bCs/>
                      <w:sz w:val="18"/>
                      <w:szCs w:val="18"/>
                    </w:rPr>
                  </w:rPrChange>
                </w:rPr>
                <w:delText>Luis:</w:delText>
              </w:r>
              <w:r w:rsidRPr="002903A0" w:rsidDel="00602243">
                <w:rPr>
                  <w:rFonts w:asciiTheme="minorHAnsi" w:hAnsiTheme="minorHAnsi"/>
                  <w:rPrChange w:id="743" w:author="Bradley Law" w:date="2025-07-14T20:42:00Z" w16du:dateUtc="2025-07-15T00:42:00Z">
                    <w:rPr>
                      <w:rFonts w:ascii="Arial" w:hAnsi="Arial" w:cs="Arial"/>
                      <w:sz w:val="18"/>
                      <w:szCs w:val="18"/>
                    </w:rPr>
                  </w:rPrChange>
                </w:rPr>
                <w:delText xml:space="preserve"> Yes, it was very easy. </w:delText>
              </w:r>
              <w:r w:rsidRPr="002903A0" w:rsidDel="00602243">
                <w:rPr>
                  <w:rFonts w:asciiTheme="minorHAnsi" w:hAnsiTheme="minorHAnsi"/>
                  <w:rPrChange w:id="744" w:author="Bradley Law" w:date="2025-07-14T20:42:00Z" w16du:dateUtc="2025-07-15T00:42:00Z">
                    <w:rPr>
                      <w:rFonts w:ascii="Arial" w:hAnsi="Arial" w:cs="Arial"/>
                      <w:sz w:val="18"/>
                      <w:szCs w:val="18"/>
                    </w:rPr>
                  </w:rPrChange>
                </w:rPr>
                <w:br/>
              </w:r>
              <w:r w:rsidRPr="002903A0" w:rsidDel="00602243">
                <w:rPr>
                  <w:rStyle w:val="Strong"/>
                  <w:rFonts w:asciiTheme="minorHAnsi" w:hAnsiTheme="minorHAnsi" w:cs="Arial"/>
                  <w:rPrChange w:id="745" w:author="Bradley Law" w:date="2025-07-14T20:42:00Z" w16du:dateUtc="2025-07-15T00:42:00Z">
                    <w:rPr>
                      <w:rStyle w:val="Strong"/>
                      <w:rFonts w:ascii="Arial" w:hAnsi="Arial" w:cs="Arial"/>
                      <w:sz w:val="18"/>
                      <w:szCs w:val="18"/>
                    </w:rPr>
                  </w:rPrChange>
                </w:rPr>
                <w:delText>Agent: Great</w:delText>
              </w:r>
            </w:del>
          </w:p>
          <w:p w14:paraId="17C8A9CD" w14:textId="11CF2A5F" w:rsidR="00580253" w:rsidRPr="002903A0" w:rsidDel="005604DA" w:rsidRDefault="00580253">
            <w:pPr>
              <w:spacing w:before="100" w:beforeAutospacing="1" w:after="100" w:afterAutospacing="1"/>
              <w:contextualSpacing/>
              <w:rPr>
                <w:del w:id="746" w:author="Bradley Law" w:date="2025-07-14T16:35:00Z" w16du:dateUtc="2025-07-14T20:35:00Z"/>
                <w:rFonts w:asciiTheme="minorHAnsi" w:hAnsiTheme="minorHAnsi"/>
                <w:rPrChange w:id="747" w:author="Bradley Law" w:date="2025-07-14T20:42:00Z" w16du:dateUtc="2025-07-15T00:42:00Z">
                  <w:rPr>
                    <w:del w:id="748" w:author="Bradley Law" w:date="2025-07-14T16:35:00Z" w16du:dateUtc="2025-07-14T20:35:00Z"/>
                    <w:spacing w:val="-4"/>
                  </w:rPr>
                </w:rPrChange>
              </w:rPr>
              <w:pPrChange w:id="749" w:author="Bradley Law" w:date="2025-07-14T16:40:00Z" w16du:dateUtc="2025-07-14T20:40:00Z">
                <w:pPr>
                  <w:pStyle w:val="NormalWeb"/>
                  <w:framePr w:hSpace="180" w:wrap="around" w:vAnchor="text" w:hAnchor="text" w:y="1"/>
                  <w:spacing w:before="0" w:beforeAutospacing="0" w:after="0" w:afterAutospacing="0"/>
                  <w:suppressOverlap/>
                </w:pPr>
              </w:pPrChange>
            </w:pPr>
            <w:del w:id="750" w:author="Bradley Law" w:date="2025-07-14T16:41:00Z" w16du:dateUtc="2025-07-14T20:41:00Z">
              <w:r w:rsidRPr="002903A0" w:rsidDel="00602243">
                <w:rPr>
                  <w:rStyle w:val="Strong"/>
                  <w:rFonts w:asciiTheme="minorHAnsi" w:hAnsiTheme="minorHAnsi" w:cs="Arial"/>
                  <w:rPrChange w:id="751" w:author="Bradley Law" w:date="2025-07-14T20:42:00Z" w16du:dateUtc="2025-07-15T00:42:00Z">
                    <w:rPr>
                      <w:rStyle w:val="Strong"/>
                      <w:rFonts w:ascii="Arial" w:hAnsi="Arial" w:cs="Arial"/>
                      <w:sz w:val="18"/>
                      <w:szCs w:val="18"/>
                    </w:rPr>
                  </w:rPrChange>
                </w:rPr>
                <w:delText>Agent DO: Further verification using Participant Search {explain custom}</w:delText>
              </w:r>
            </w:del>
          </w:p>
          <w:p w14:paraId="0826CD6E" w14:textId="732BCF90" w:rsidR="00580253" w:rsidRPr="002903A0" w:rsidDel="00602243" w:rsidRDefault="00580253">
            <w:pPr>
              <w:spacing w:before="100" w:beforeAutospacing="1" w:after="100" w:afterAutospacing="1"/>
              <w:contextualSpacing/>
              <w:rPr>
                <w:del w:id="752" w:author="Bradley Law" w:date="2025-07-14T16:41:00Z" w16du:dateUtc="2025-07-14T20:41:00Z"/>
                <w:rFonts w:asciiTheme="minorHAnsi" w:hAnsiTheme="minorHAnsi"/>
                <w:rPrChange w:id="753" w:author="Bradley Law" w:date="2025-07-14T20:42:00Z" w16du:dateUtc="2025-07-15T00:42:00Z">
                  <w:rPr>
                    <w:del w:id="754" w:author="Bradley Law" w:date="2025-07-14T16:41:00Z" w16du:dateUtc="2025-07-14T20:41:00Z"/>
                    <w:rFonts w:ascii="Arial" w:hAnsi="Arial" w:cs="Arial"/>
                    <w:spacing w:val="-4"/>
                    <w:sz w:val="18"/>
                    <w:szCs w:val="18"/>
                  </w:rPr>
                </w:rPrChange>
              </w:rPr>
              <w:pPrChange w:id="755" w:author="Bradley Law" w:date="2025-07-14T16:40:00Z" w16du:dateUtc="2025-07-14T20:40:00Z">
                <w:pPr>
                  <w:pStyle w:val="NormalWeb"/>
                  <w:framePr w:hSpace="180" w:wrap="around" w:vAnchor="text" w:hAnchor="text" w:y="1"/>
                  <w:suppressOverlap/>
                </w:pPr>
              </w:pPrChange>
            </w:pPr>
            <w:del w:id="756" w:author="Bradley Law" w:date="2025-07-14T16:41:00Z" w16du:dateUtc="2025-07-14T20:41:00Z">
              <w:r w:rsidRPr="002903A0" w:rsidDel="00602243">
                <w:rPr>
                  <w:rFonts w:asciiTheme="minorHAnsi" w:hAnsiTheme="minorHAnsi"/>
                  <w:b/>
                  <w:bCs/>
                  <w:rPrChange w:id="757" w:author="Bradley Law" w:date="2025-07-14T20:42:00Z" w16du:dateUtc="2025-07-15T00:42:00Z">
                    <w:rPr>
                      <w:rFonts w:ascii="Arial" w:hAnsi="Arial" w:cs="Arial"/>
                      <w:b/>
                      <w:bCs/>
                      <w:spacing w:val="-4"/>
                      <w:sz w:val="18"/>
                      <w:szCs w:val="18"/>
                    </w:rPr>
                  </w:rPrChange>
                </w:rPr>
                <w:delText>Agent</w:delText>
              </w:r>
              <w:r w:rsidRPr="002903A0" w:rsidDel="00602243">
                <w:rPr>
                  <w:rFonts w:asciiTheme="minorHAnsi" w:hAnsiTheme="minorHAnsi"/>
                  <w:rPrChange w:id="758" w:author="Bradley Law" w:date="2025-07-14T20:42:00Z" w16du:dateUtc="2025-07-15T00:42:00Z">
                    <w:rPr>
                      <w:rFonts w:ascii="Arial" w:hAnsi="Arial" w:cs="Arial"/>
                      <w:spacing w:val="-4"/>
                      <w:sz w:val="18"/>
                      <w:szCs w:val="18"/>
                    </w:rPr>
                  </w:rPrChange>
                </w:rPr>
                <w:delText xml:space="preserve">: Ok, I can see the details you entered regarding the bill you do not recognize. I am reviewing it now. </w:delText>
              </w:r>
              <w:commentRangeEnd w:id="712"/>
              <w:r w:rsidRPr="002903A0" w:rsidDel="00602243">
                <w:rPr>
                  <w:rStyle w:val="CommentReference"/>
                  <w:rFonts w:asciiTheme="minorHAnsi" w:hAnsiTheme="minorHAnsi"/>
                  <w:sz w:val="22"/>
                  <w:szCs w:val="22"/>
                  <w:rPrChange w:id="759" w:author="Bradley Law" w:date="2025-07-14T20:42:00Z" w16du:dateUtc="2025-07-15T00:42:00Z">
                    <w:rPr>
                      <w:rStyle w:val="CommentReference"/>
                      <w:rFonts w:ascii="Arial" w:hAnsi="Arial" w:cs="Arial"/>
                      <w:spacing w:val="-4"/>
                      <w:sz w:val="18"/>
                      <w:szCs w:val="18"/>
                    </w:rPr>
                  </w:rPrChange>
                </w:rPr>
                <w:commentReference w:id="712"/>
              </w:r>
            </w:del>
          </w:p>
          <w:p w14:paraId="0111D1B6" w14:textId="77777777" w:rsidR="00580253" w:rsidRPr="002903A0" w:rsidRDefault="00580253">
            <w:pPr>
              <w:pStyle w:val="NormalWeb"/>
              <w:numPr>
                <w:ilvl w:val="0"/>
                <w:numId w:val="32"/>
              </w:numPr>
              <w:rPr>
                <w:ins w:id="761" w:author="Bradley Law" w:date="2025-07-14T16:41:00Z" w16du:dateUtc="2025-07-14T20:41:00Z"/>
                <w:rFonts w:asciiTheme="minorHAnsi" w:hAnsiTheme="minorHAnsi" w:cs="Arial"/>
                <w:spacing w:val="-4"/>
                <w:szCs w:val="22"/>
                <w:rPrChange w:id="762" w:author="Bradley Law" w:date="2025-07-14T20:42:00Z" w16du:dateUtc="2025-07-15T00:42:00Z">
                  <w:rPr>
                    <w:ins w:id="763" w:author="Bradley Law" w:date="2025-07-14T16:41:00Z" w16du:dateUtc="2025-07-14T20:41:00Z"/>
                    <w:rFonts w:asciiTheme="minorHAnsi" w:hAnsiTheme="minorHAnsi" w:cs="Arial"/>
                    <w:spacing w:val="-4"/>
                    <w:sz w:val="18"/>
                    <w:szCs w:val="18"/>
                  </w:rPr>
                </w:rPrChange>
              </w:rPr>
              <w:pPrChange w:id="764" w:author="Bradley Law" w:date="2025-07-14T16:41:00Z" w16du:dateUtc="2025-07-14T20:41:00Z">
                <w:pPr>
                  <w:pStyle w:val="NormalWeb"/>
                  <w:framePr w:hSpace="180" w:wrap="around" w:vAnchor="text" w:hAnchor="text" w:y="1"/>
                  <w:suppressOverlap/>
                </w:pPr>
              </w:pPrChange>
            </w:pPr>
            <w:ins w:id="765" w:author="Bradley Law" w:date="2025-07-14T16:41:00Z" w16du:dateUtc="2025-07-14T20:41:00Z">
              <w:r w:rsidRPr="002903A0">
                <w:rPr>
                  <w:rFonts w:asciiTheme="minorHAnsi" w:hAnsiTheme="minorHAnsi" w:cs="Arial"/>
                  <w:b/>
                  <w:bCs/>
                  <w:spacing w:val="-4"/>
                  <w:szCs w:val="22"/>
                  <w:rPrChange w:id="766" w:author="Bradley Law" w:date="2025-07-14T20:42:00Z" w16du:dateUtc="2025-07-15T00:42:00Z">
                    <w:rPr>
                      <w:rFonts w:asciiTheme="minorHAnsi" w:hAnsiTheme="minorHAnsi" w:cs="Arial"/>
                      <w:spacing w:val="-4"/>
                      <w:sz w:val="18"/>
                      <w:szCs w:val="18"/>
                    </w:rPr>
                  </w:rPrChange>
                </w:rPr>
                <w:t>Luis</w:t>
              </w:r>
              <w:r w:rsidRPr="002903A0">
                <w:rPr>
                  <w:rFonts w:asciiTheme="minorHAnsi" w:hAnsiTheme="minorHAnsi" w:cs="Arial"/>
                  <w:spacing w:val="-4"/>
                  <w:szCs w:val="22"/>
                  <w:rPrChange w:id="767" w:author="Bradley Law" w:date="2025-07-14T20:42:00Z" w16du:dateUtc="2025-07-15T00:42:00Z">
                    <w:rPr>
                      <w:rFonts w:asciiTheme="minorHAnsi" w:hAnsiTheme="minorHAnsi" w:cs="Arial"/>
                      <w:spacing w:val="-4"/>
                      <w:sz w:val="18"/>
                      <w:szCs w:val="18"/>
                    </w:rPr>
                  </w:rPrChange>
                </w:rPr>
                <w:t>: Sure, that is fine</w:t>
              </w:r>
            </w:ins>
          </w:p>
          <w:p w14:paraId="23A6E16D" w14:textId="77777777" w:rsidR="00580253" w:rsidRPr="002903A0" w:rsidRDefault="00580253">
            <w:pPr>
              <w:pStyle w:val="NormalWeb"/>
              <w:numPr>
                <w:ilvl w:val="0"/>
                <w:numId w:val="32"/>
              </w:numPr>
              <w:rPr>
                <w:ins w:id="768" w:author="Bradley Law" w:date="2025-07-14T16:41:00Z" w16du:dateUtc="2025-07-14T20:41:00Z"/>
                <w:rFonts w:asciiTheme="minorHAnsi" w:hAnsiTheme="minorHAnsi" w:cs="Arial"/>
                <w:spacing w:val="-4"/>
                <w:szCs w:val="22"/>
                <w:rPrChange w:id="769" w:author="Bradley Law" w:date="2025-07-14T20:42:00Z" w16du:dateUtc="2025-07-15T00:42:00Z">
                  <w:rPr>
                    <w:ins w:id="770" w:author="Bradley Law" w:date="2025-07-14T16:41:00Z" w16du:dateUtc="2025-07-14T20:41:00Z"/>
                    <w:rFonts w:asciiTheme="minorHAnsi" w:hAnsiTheme="minorHAnsi" w:cs="Arial"/>
                    <w:spacing w:val="-4"/>
                    <w:sz w:val="18"/>
                    <w:szCs w:val="18"/>
                  </w:rPr>
                </w:rPrChange>
              </w:rPr>
              <w:pPrChange w:id="771" w:author="Bradley Law" w:date="2025-07-14T16:41:00Z" w16du:dateUtc="2025-07-14T20:41:00Z">
                <w:pPr>
                  <w:pStyle w:val="NormalWeb"/>
                  <w:framePr w:hSpace="180" w:wrap="around" w:vAnchor="text" w:hAnchor="text" w:y="1"/>
                  <w:suppressOverlap/>
                </w:pPr>
              </w:pPrChange>
            </w:pPr>
            <w:ins w:id="772" w:author="Bradley Law" w:date="2025-07-14T16:41:00Z" w16du:dateUtc="2025-07-14T20:41:00Z">
              <w:r w:rsidRPr="002903A0">
                <w:rPr>
                  <w:rFonts w:asciiTheme="minorHAnsi" w:hAnsiTheme="minorHAnsi" w:cs="Arial"/>
                  <w:b/>
                  <w:bCs/>
                  <w:spacing w:val="-4"/>
                  <w:szCs w:val="22"/>
                  <w:rPrChange w:id="773" w:author="Bradley Law" w:date="2025-07-14T20:42:00Z" w16du:dateUtc="2025-07-15T00:42:00Z">
                    <w:rPr>
                      <w:rFonts w:asciiTheme="minorHAnsi" w:hAnsiTheme="minorHAnsi" w:cs="Arial"/>
                      <w:spacing w:val="-4"/>
                      <w:sz w:val="18"/>
                      <w:szCs w:val="18"/>
                    </w:rPr>
                  </w:rPrChange>
                </w:rPr>
                <w:t>Agent</w:t>
              </w:r>
              <w:r w:rsidRPr="002903A0">
                <w:rPr>
                  <w:rFonts w:asciiTheme="minorHAnsi" w:hAnsiTheme="minorHAnsi" w:cs="Arial"/>
                  <w:spacing w:val="-4"/>
                  <w:szCs w:val="22"/>
                  <w:rPrChange w:id="774" w:author="Bradley Law" w:date="2025-07-14T20:42:00Z" w16du:dateUtc="2025-07-15T00:42:00Z">
                    <w:rPr>
                      <w:rFonts w:asciiTheme="minorHAnsi" w:hAnsiTheme="minorHAnsi" w:cs="Arial"/>
                      <w:spacing w:val="-4"/>
                      <w:sz w:val="18"/>
                      <w:szCs w:val="18"/>
                    </w:rPr>
                  </w:rPrChange>
                </w:rPr>
                <w:t>: I see the details of your prior conversation with MyCMS Assistant? I hope you enjoyed the experience.</w:t>
              </w:r>
            </w:ins>
          </w:p>
          <w:p w14:paraId="5422CFD0" w14:textId="77777777" w:rsidR="00580253" w:rsidRPr="002903A0" w:rsidRDefault="00580253">
            <w:pPr>
              <w:pStyle w:val="NormalWeb"/>
              <w:numPr>
                <w:ilvl w:val="0"/>
                <w:numId w:val="32"/>
              </w:numPr>
              <w:rPr>
                <w:ins w:id="775" w:author="Bradley Law" w:date="2025-07-14T16:41:00Z" w16du:dateUtc="2025-07-14T20:41:00Z"/>
                <w:rFonts w:asciiTheme="minorHAnsi" w:hAnsiTheme="minorHAnsi" w:cs="Arial"/>
                <w:spacing w:val="-4"/>
                <w:szCs w:val="22"/>
                <w:rPrChange w:id="776" w:author="Bradley Law" w:date="2025-07-14T20:42:00Z" w16du:dateUtc="2025-07-15T00:42:00Z">
                  <w:rPr>
                    <w:ins w:id="777" w:author="Bradley Law" w:date="2025-07-14T16:41:00Z" w16du:dateUtc="2025-07-14T20:41:00Z"/>
                    <w:rFonts w:asciiTheme="minorHAnsi" w:hAnsiTheme="minorHAnsi" w:cs="Arial"/>
                    <w:spacing w:val="-4"/>
                    <w:sz w:val="18"/>
                    <w:szCs w:val="18"/>
                  </w:rPr>
                </w:rPrChange>
              </w:rPr>
              <w:pPrChange w:id="778" w:author="Bradley Law" w:date="2025-07-14T16:41:00Z" w16du:dateUtc="2025-07-14T20:41:00Z">
                <w:pPr>
                  <w:pStyle w:val="NormalWeb"/>
                  <w:framePr w:hSpace="180" w:wrap="around" w:vAnchor="text" w:hAnchor="text" w:y="1"/>
                  <w:suppressOverlap/>
                </w:pPr>
              </w:pPrChange>
            </w:pPr>
            <w:ins w:id="779" w:author="Bradley Law" w:date="2025-07-14T16:41:00Z" w16du:dateUtc="2025-07-14T20:41:00Z">
              <w:r w:rsidRPr="002903A0">
                <w:rPr>
                  <w:rFonts w:asciiTheme="minorHAnsi" w:hAnsiTheme="minorHAnsi" w:cs="Arial"/>
                  <w:spacing w:val="-4"/>
                  <w:szCs w:val="22"/>
                  <w:rPrChange w:id="780" w:author="Bradley Law" w:date="2025-07-14T20:42:00Z" w16du:dateUtc="2025-07-15T00:42:00Z">
                    <w:rPr>
                      <w:rFonts w:asciiTheme="minorHAnsi" w:hAnsiTheme="minorHAnsi" w:cs="Arial"/>
                      <w:spacing w:val="-4"/>
                      <w:sz w:val="18"/>
                      <w:szCs w:val="18"/>
                    </w:rPr>
                  </w:rPrChange>
                </w:rPr>
                <w:t xml:space="preserve">Luis: Yes, it was very easy. </w:t>
              </w:r>
            </w:ins>
          </w:p>
          <w:p w14:paraId="568B5343" w14:textId="77777777" w:rsidR="00580253" w:rsidRPr="002903A0" w:rsidRDefault="00580253">
            <w:pPr>
              <w:pStyle w:val="NormalWeb"/>
              <w:numPr>
                <w:ilvl w:val="0"/>
                <w:numId w:val="32"/>
              </w:numPr>
              <w:rPr>
                <w:ins w:id="781" w:author="Bradley Law" w:date="2025-07-14T16:41:00Z" w16du:dateUtc="2025-07-14T20:41:00Z"/>
                <w:rFonts w:asciiTheme="minorHAnsi" w:hAnsiTheme="minorHAnsi" w:cs="Arial"/>
                <w:spacing w:val="-4"/>
                <w:szCs w:val="22"/>
                <w:rPrChange w:id="782" w:author="Bradley Law" w:date="2025-07-14T20:42:00Z" w16du:dateUtc="2025-07-15T00:42:00Z">
                  <w:rPr>
                    <w:ins w:id="783" w:author="Bradley Law" w:date="2025-07-14T16:41:00Z" w16du:dateUtc="2025-07-14T20:41:00Z"/>
                    <w:rFonts w:asciiTheme="minorHAnsi" w:hAnsiTheme="minorHAnsi" w:cs="Arial"/>
                    <w:spacing w:val="-4"/>
                    <w:sz w:val="18"/>
                    <w:szCs w:val="18"/>
                  </w:rPr>
                </w:rPrChange>
              </w:rPr>
              <w:pPrChange w:id="784" w:author="Bradley Law" w:date="2025-07-14T16:41:00Z" w16du:dateUtc="2025-07-14T20:41:00Z">
                <w:pPr>
                  <w:pStyle w:val="NormalWeb"/>
                  <w:framePr w:hSpace="180" w:wrap="around" w:vAnchor="text" w:hAnchor="text" w:y="1"/>
                  <w:suppressOverlap/>
                </w:pPr>
              </w:pPrChange>
            </w:pPr>
            <w:ins w:id="785" w:author="Bradley Law" w:date="2025-07-14T16:41:00Z" w16du:dateUtc="2025-07-14T20:41:00Z">
              <w:r w:rsidRPr="002903A0">
                <w:rPr>
                  <w:rFonts w:asciiTheme="minorHAnsi" w:hAnsiTheme="minorHAnsi" w:cs="Arial"/>
                  <w:b/>
                  <w:bCs/>
                  <w:spacing w:val="-4"/>
                  <w:szCs w:val="22"/>
                  <w:rPrChange w:id="786" w:author="Bradley Law" w:date="2025-07-14T20:42:00Z" w16du:dateUtc="2025-07-15T00:42:00Z">
                    <w:rPr>
                      <w:rFonts w:asciiTheme="minorHAnsi" w:hAnsiTheme="minorHAnsi" w:cs="Arial"/>
                      <w:spacing w:val="-4"/>
                      <w:sz w:val="18"/>
                      <w:szCs w:val="18"/>
                    </w:rPr>
                  </w:rPrChange>
                </w:rPr>
                <w:t>Agent</w:t>
              </w:r>
              <w:r w:rsidRPr="002903A0">
                <w:rPr>
                  <w:rFonts w:asciiTheme="minorHAnsi" w:hAnsiTheme="minorHAnsi" w:cs="Arial"/>
                  <w:spacing w:val="-4"/>
                  <w:szCs w:val="22"/>
                  <w:rPrChange w:id="787" w:author="Bradley Law" w:date="2025-07-14T20:42:00Z" w16du:dateUtc="2025-07-15T00:42:00Z">
                    <w:rPr>
                      <w:rFonts w:asciiTheme="minorHAnsi" w:hAnsiTheme="minorHAnsi" w:cs="Arial"/>
                      <w:spacing w:val="-4"/>
                      <w:sz w:val="18"/>
                      <w:szCs w:val="18"/>
                    </w:rPr>
                  </w:rPrChange>
                </w:rPr>
                <w:t>: Great</w:t>
              </w:r>
            </w:ins>
          </w:p>
          <w:p w14:paraId="3A061AB1" w14:textId="77777777" w:rsidR="00580253" w:rsidRPr="002903A0" w:rsidRDefault="00580253">
            <w:pPr>
              <w:pStyle w:val="NormalWeb"/>
              <w:numPr>
                <w:ilvl w:val="0"/>
                <w:numId w:val="32"/>
              </w:numPr>
              <w:rPr>
                <w:ins w:id="788" w:author="Bradley Law" w:date="2025-07-14T16:41:00Z" w16du:dateUtc="2025-07-14T20:41:00Z"/>
                <w:rFonts w:asciiTheme="minorHAnsi" w:hAnsiTheme="minorHAnsi" w:cs="Arial"/>
                <w:spacing w:val="-4"/>
                <w:szCs w:val="22"/>
                <w:rPrChange w:id="789" w:author="Bradley Law" w:date="2025-07-14T20:42:00Z" w16du:dateUtc="2025-07-15T00:42:00Z">
                  <w:rPr>
                    <w:ins w:id="790" w:author="Bradley Law" w:date="2025-07-14T16:41:00Z" w16du:dateUtc="2025-07-14T20:41:00Z"/>
                    <w:rFonts w:asciiTheme="minorHAnsi" w:hAnsiTheme="minorHAnsi" w:cs="Arial"/>
                    <w:spacing w:val="-4"/>
                    <w:sz w:val="18"/>
                    <w:szCs w:val="18"/>
                  </w:rPr>
                </w:rPrChange>
              </w:rPr>
              <w:pPrChange w:id="791" w:author="Bradley Law" w:date="2025-07-14T16:41:00Z" w16du:dateUtc="2025-07-14T20:41:00Z">
                <w:pPr>
                  <w:pStyle w:val="NormalWeb"/>
                  <w:framePr w:hSpace="180" w:wrap="around" w:vAnchor="text" w:hAnchor="text" w:y="1"/>
                  <w:suppressOverlap/>
                </w:pPr>
              </w:pPrChange>
            </w:pPr>
            <w:ins w:id="792" w:author="Bradley Law" w:date="2025-07-14T16:41:00Z" w16du:dateUtc="2025-07-14T20:41:00Z">
              <w:r w:rsidRPr="002903A0">
                <w:rPr>
                  <w:rFonts w:asciiTheme="minorHAnsi" w:hAnsiTheme="minorHAnsi" w:cs="Arial"/>
                  <w:b/>
                  <w:bCs/>
                  <w:spacing w:val="-4"/>
                  <w:szCs w:val="22"/>
                  <w:rPrChange w:id="793" w:author="Bradley Law" w:date="2025-07-14T20:42:00Z" w16du:dateUtc="2025-07-15T00:42:00Z">
                    <w:rPr>
                      <w:rFonts w:asciiTheme="minorHAnsi" w:hAnsiTheme="minorHAnsi" w:cs="Arial"/>
                      <w:spacing w:val="-4"/>
                      <w:sz w:val="18"/>
                      <w:szCs w:val="18"/>
                    </w:rPr>
                  </w:rPrChange>
                </w:rPr>
                <w:t>Agent DO</w:t>
              </w:r>
              <w:r w:rsidRPr="002903A0">
                <w:rPr>
                  <w:rFonts w:asciiTheme="minorHAnsi" w:hAnsiTheme="minorHAnsi" w:cs="Arial"/>
                  <w:spacing w:val="-4"/>
                  <w:szCs w:val="22"/>
                  <w:rPrChange w:id="794" w:author="Bradley Law" w:date="2025-07-14T20:42:00Z" w16du:dateUtc="2025-07-15T00:42:00Z">
                    <w:rPr>
                      <w:rFonts w:asciiTheme="minorHAnsi" w:hAnsiTheme="minorHAnsi" w:cs="Arial"/>
                      <w:spacing w:val="-4"/>
                      <w:sz w:val="18"/>
                      <w:szCs w:val="18"/>
                    </w:rPr>
                  </w:rPrChange>
                </w:rPr>
                <w:t>: Further verification using Participant Search {explain custom}</w:t>
              </w:r>
            </w:ins>
          </w:p>
          <w:p w14:paraId="78F0363A" w14:textId="77777777" w:rsidR="00580253" w:rsidRPr="002903A0" w:rsidRDefault="00580253">
            <w:pPr>
              <w:pStyle w:val="NormalWeb"/>
              <w:numPr>
                <w:ilvl w:val="0"/>
                <w:numId w:val="32"/>
              </w:numPr>
              <w:rPr>
                <w:ins w:id="795" w:author="Bradley Law" w:date="2025-07-14T16:41:00Z" w16du:dateUtc="2025-07-14T20:41:00Z"/>
                <w:rFonts w:asciiTheme="minorHAnsi" w:hAnsiTheme="minorHAnsi" w:cs="Arial"/>
                <w:spacing w:val="-4"/>
                <w:szCs w:val="22"/>
                <w:rPrChange w:id="796" w:author="Bradley Law" w:date="2025-07-14T20:42:00Z" w16du:dateUtc="2025-07-15T00:42:00Z">
                  <w:rPr>
                    <w:ins w:id="797" w:author="Bradley Law" w:date="2025-07-14T16:41:00Z" w16du:dateUtc="2025-07-14T20:41:00Z"/>
                    <w:rFonts w:asciiTheme="minorHAnsi" w:hAnsiTheme="minorHAnsi" w:cs="Arial"/>
                    <w:spacing w:val="-4"/>
                    <w:sz w:val="18"/>
                    <w:szCs w:val="18"/>
                  </w:rPr>
                </w:rPrChange>
              </w:rPr>
              <w:pPrChange w:id="798" w:author="Bradley Law" w:date="2025-07-14T16:41:00Z" w16du:dateUtc="2025-07-14T20:41:00Z">
                <w:pPr>
                  <w:pStyle w:val="NormalWeb"/>
                  <w:framePr w:hSpace="180" w:wrap="around" w:vAnchor="text" w:hAnchor="text" w:y="1"/>
                  <w:suppressOverlap/>
                </w:pPr>
              </w:pPrChange>
            </w:pPr>
            <w:ins w:id="799" w:author="Bradley Law" w:date="2025-07-14T16:41:00Z" w16du:dateUtc="2025-07-14T20:41:00Z">
              <w:r w:rsidRPr="002903A0">
                <w:rPr>
                  <w:rFonts w:asciiTheme="minorHAnsi" w:hAnsiTheme="minorHAnsi" w:cs="Arial"/>
                  <w:b/>
                  <w:bCs/>
                  <w:spacing w:val="-4"/>
                  <w:szCs w:val="22"/>
                  <w:rPrChange w:id="800" w:author="Bradley Law" w:date="2025-07-14T20:42:00Z" w16du:dateUtc="2025-07-15T00:42:00Z">
                    <w:rPr>
                      <w:rFonts w:asciiTheme="minorHAnsi" w:hAnsiTheme="minorHAnsi" w:cs="Arial"/>
                      <w:spacing w:val="-4"/>
                      <w:sz w:val="18"/>
                      <w:szCs w:val="18"/>
                    </w:rPr>
                  </w:rPrChange>
                </w:rPr>
                <w:t>Agent</w:t>
              </w:r>
              <w:r w:rsidRPr="002903A0">
                <w:rPr>
                  <w:rFonts w:asciiTheme="minorHAnsi" w:hAnsiTheme="minorHAnsi" w:cs="Arial"/>
                  <w:spacing w:val="-4"/>
                  <w:szCs w:val="22"/>
                  <w:rPrChange w:id="801" w:author="Bradley Law" w:date="2025-07-14T20:42:00Z" w16du:dateUtc="2025-07-15T00:42:00Z">
                    <w:rPr>
                      <w:rFonts w:asciiTheme="minorHAnsi" w:hAnsiTheme="minorHAnsi" w:cs="Arial"/>
                      <w:spacing w:val="-4"/>
                      <w:sz w:val="18"/>
                      <w:szCs w:val="18"/>
                    </w:rPr>
                  </w:rPrChange>
                </w:rPr>
                <w:t xml:space="preserve">: Ok, I can see the details you entered regarding the bill you do not recognize. I am reviewing it now. </w:t>
              </w:r>
            </w:ins>
          </w:p>
          <w:p w14:paraId="53A3B207" w14:textId="0C5B5E95" w:rsidR="00580253" w:rsidRPr="002903A0" w:rsidDel="00247943" w:rsidRDefault="00580253" w:rsidP="00247943">
            <w:pPr>
              <w:pStyle w:val="NormalWeb"/>
              <w:numPr>
                <w:ilvl w:val="0"/>
                <w:numId w:val="32"/>
              </w:numPr>
              <w:rPr>
                <w:del w:id="802" w:author="Bradley Law" w:date="2025-07-14T16:42:00Z" w16du:dateUtc="2025-07-14T20:42:00Z"/>
                <w:rFonts w:asciiTheme="minorHAnsi" w:hAnsiTheme="minorHAnsi" w:cs="Arial"/>
                <w:spacing w:val="-4"/>
                <w:szCs w:val="22"/>
                <w:rPrChange w:id="803" w:author="Bradley Law" w:date="2025-07-14T20:42:00Z" w16du:dateUtc="2025-07-15T00:42:00Z">
                  <w:rPr>
                    <w:del w:id="804" w:author="Bradley Law" w:date="2025-07-14T16:42:00Z" w16du:dateUtc="2025-07-14T20:42:00Z"/>
                    <w:rFonts w:asciiTheme="minorHAnsi" w:hAnsiTheme="minorHAnsi" w:cs="Arial"/>
                    <w:b/>
                    <w:bCs/>
                    <w:spacing w:val="-4"/>
                    <w:sz w:val="18"/>
                    <w:szCs w:val="18"/>
                  </w:rPr>
                </w:rPrChange>
              </w:rPr>
            </w:pPr>
            <w:ins w:id="805" w:author="Bradley Law" w:date="2025-07-14T16:42:00Z" w16du:dateUtc="2025-07-14T20:42:00Z">
              <w:r w:rsidRPr="002903A0">
                <w:rPr>
                  <w:rFonts w:asciiTheme="minorHAnsi" w:hAnsiTheme="minorHAnsi" w:cs="Arial"/>
                  <w:b/>
                  <w:bCs/>
                  <w:spacing w:val="-4"/>
                  <w:szCs w:val="22"/>
                  <w:rPrChange w:id="806" w:author="Bradley Law" w:date="2025-07-14T20:42:00Z" w16du:dateUtc="2025-07-15T00:42:00Z">
                    <w:rPr>
                      <w:rFonts w:asciiTheme="minorHAnsi" w:hAnsiTheme="minorHAnsi" w:cs="Arial"/>
                      <w:spacing w:val="-4"/>
                      <w:sz w:val="18"/>
                      <w:szCs w:val="18"/>
                    </w:rPr>
                  </w:rPrChange>
                </w:rPr>
                <w:t>Agent</w:t>
              </w:r>
              <w:r w:rsidRPr="002903A0">
                <w:rPr>
                  <w:rFonts w:asciiTheme="minorHAnsi" w:hAnsiTheme="minorHAnsi" w:cs="Arial"/>
                  <w:spacing w:val="-4"/>
                  <w:szCs w:val="22"/>
                  <w:rPrChange w:id="807" w:author="Bradley Law" w:date="2025-07-14T20:42:00Z" w16du:dateUtc="2025-07-15T00:42:00Z">
                    <w:rPr>
                      <w:rFonts w:asciiTheme="minorHAnsi" w:hAnsiTheme="minorHAnsi" w:cs="Arial"/>
                      <w:spacing w:val="-4"/>
                      <w:sz w:val="18"/>
                      <w:szCs w:val="18"/>
                    </w:rPr>
                  </w:rPrChange>
                </w:rPr>
                <w:t xml:space="preserve">: </w:t>
              </w:r>
            </w:ins>
            <w:r w:rsidRPr="002903A0">
              <w:rPr>
                <w:rFonts w:asciiTheme="minorHAnsi" w:hAnsiTheme="minorHAnsi" w:cs="Arial"/>
                <w:spacing w:val="-4"/>
                <w:szCs w:val="22"/>
                <w:rPrChange w:id="808" w:author="Bradley Law" w:date="2025-07-14T20:42:00Z" w16du:dateUtc="2025-07-15T00:42:00Z">
                  <w:rPr>
                    <w:rFonts w:ascii="Arial" w:hAnsi="Arial" w:cs="Arial"/>
                    <w:spacing w:val="-4"/>
                    <w:sz w:val="18"/>
                    <w:szCs w:val="18"/>
                  </w:rPr>
                </w:rPrChange>
              </w:rPr>
              <w:t xml:space="preserve">I see you also uploaded a copy of the bill in question. </w:t>
            </w:r>
          </w:p>
          <w:p w14:paraId="150C238C" w14:textId="77777777" w:rsidR="00580253" w:rsidRPr="002903A0" w:rsidRDefault="00580253">
            <w:pPr>
              <w:pStyle w:val="NormalWeb"/>
              <w:numPr>
                <w:ilvl w:val="0"/>
                <w:numId w:val="32"/>
              </w:numPr>
              <w:rPr>
                <w:ins w:id="809" w:author="Bradley Law" w:date="2025-07-14T16:42:00Z" w16du:dateUtc="2025-07-14T20:42:00Z"/>
                <w:rFonts w:asciiTheme="minorHAnsi" w:hAnsiTheme="minorHAnsi" w:cs="Arial"/>
                <w:spacing w:val="-4"/>
                <w:szCs w:val="22"/>
                <w:rPrChange w:id="810" w:author="Bradley Law" w:date="2025-07-14T20:42:00Z" w16du:dateUtc="2025-07-15T00:42:00Z">
                  <w:rPr>
                    <w:ins w:id="811" w:author="Bradley Law" w:date="2025-07-14T16:42:00Z" w16du:dateUtc="2025-07-14T20:42:00Z"/>
                    <w:rFonts w:ascii="Arial" w:hAnsi="Arial" w:cs="Arial"/>
                    <w:spacing w:val="-4"/>
                    <w:sz w:val="18"/>
                    <w:szCs w:val="18"/>
                  </w:rPr>
                </w:rPrChange>
              </w:rPr>
              <w:pPrChange w:id="812" w:author="Bradley Law" w:date="2025-07-14T16:41:00Z" w16du:dateUtc="2025-07-14T20:41:00Z">
                <w:pPr>
                  <w:pStyle w:val="NormalWeb"/>
                  <w:framePr w:hSpace="180" w:wrap="around" w:vAnchor="text" w:hAnchor="text" w:y="1"/>
                  <w:suppressOverlap/>
                </w:pPr>
              </w:pPrChange>
            </w:pPr>
          </w:p>
          <w:p w14:paraId="49F191CE" w14:textId="77777777" w:rsidR="00580253" w:rsidRPr="002903A0" w:rsidDel="009D7033" w:rsidRDefault="00580253" w:rsidP="00CD4F5D">
            <w:pPr>
              <w:pStyle w:val="NormalWeb"/>
              <w:rPr>
                <w:del w:id="813" w:author="Bradley Law" w:date="2025-07-14T16:36:00Z" w16du:dateUtc="2025-07-14T20:36:00Z"/>
                <w:rFonts w:asciiTheme="minorHAnsi" w:hAnsiTheme="minorHAnsi" w:cs="Arial"/>
                <w:spacing w:val="-4"/>
                <w:szCs w:val="22"/>
                <w:rPrChange w:id="814" w:author="Bradley Law" w:date="2025-07-14T20:42:00Z" w16du:dateUtc="2025-07-15T00:42:00Z">
                  <w:rPr>
                    <w:del w:id="815" w:author="Bradley Law" w:date="2025-07-14T16:36:00Z" w16du:dateUtc="2025-07-14T20:36:00Z"/>
                    <w:rFonts w:ascii="Arial" w:hAnsi="Arial" w:cs="Arial"/>
                    <w:spacing w:val="-4"/>
                    <w:sz w:val="18"/>
                    <w:szCs w:val="18"/>
                  </w:rPr>
                </w:rPrChange>
              </w:rPr>
            </w:pPr>
            <w:r w:rsidRPr="002903A0">
              <w:rPr>
                <w:rFonts w:asciiTheme="minorHAnsi" w:hAnsiTheme="minorHAnsi" w:cs="Arial"/>
                <w:b/>
                <w:bCs/>
                <w:spacing w:val="-4"/>
                <w:szCs w:val="22"/>
                <w:rPrChange w:id="816" w:author="Bradley Law" w:date="2025-07-14T20:42:00Z" w16du:dateUtc="2025-07-15T00:42:00Z">
                  <w:rPr>
                    <w:rFonts w:ascii="Arial" w:hAnsi="Arial" w:cs="Arial"/>
                    <w:b/>
                    <w:bCs/>
                    <w:spacing w:val="-4"/>
                    <w:sz w:val="18"/>
                    <w:szCs w:val="18"/>
                  </w:rPr>
                </w:rPrChange>
              </w:rPr>
              <w:t>Agent DO:</w:t>
            </w:r>
            <w:r w:rsidRPr="002903A0">
              <w:rPr>
                <w:rFonts w:asciiTheme="minorHAnsi" w:hAnsiTheme="minorHAnsi" w:cs="Arial"/>
                <w:spacing w:val="-4"/>
                <w:szCs w:val="22"/>
                <w:rPrChange w:id="817" w:author="Bradley Law" w:date="2025-07-14T20:42:00Z" w16du:dateUtc="2025-07-15T00:42:00Z">
                  <w:rPr>
                    <w:rFonts w:ascii="Arial" w:hAnsi="Arial" w:cs="Arial"/>
                    <w:spacing w:val="-4"/>
                    <w:sz w:val="18"/>
                    <w:szCs w:val="18"/>
                  </w:rPr>
                </w:rPrChange>
              </w:rPr>
              <w:t xml:space="preserve"> Agent finishes reviewing the details and creates a case.</w:t>
            </w:r>
          </w:p>
          <w:p w14:paraId="53736ED1" w14:textId="17D744FC" w:rsidR="00580253" w:rsidRPr="002903A0" w:rsidDel="009D7033" w:rsidRDefault="00580253" w:rsidP="00CD4F5D">
            <w:pPr>
              <w:pStyle w:val="NormalWeb"/>
              <w:rPr>
                <w:del w:id="818" w:author="Bradley Law" w:date="2025-07-14T16:36:00Z" w16du:dateUtc="2025-07-14T20:36:00Z"/>
                <w:rFonts w:asciiTheme="minorHAnsi" w:hAnsiTheme="minorHAnsi" w:cs="Arial"/>
                <w:spacing w:val="-4"/>
                <w:szCs w:val="22"/>
                <w:rPrChange w:id="819" w:author="Bradley Law" w:date="2025-07-14T20:42:00Z" w16du:dateUtc="2025-07-15T00:42:00Z">
                  <w:rPr>
                    <w:del w:id="820" w:author="Bradley Law" w:date="2025-07-14T16:36:00Z" w16du:dateUtc="2025-07-14T20:36:00Z"/>
                    <w:rFonts w:ascii="Arial" w:hAnsi="Arial" w:cs="Arial"/>
                    <w:spacing w:val="-4"/>
                    <w:sz w:val="18"/>
                    <w:szCs w:val="18"/>
                  </w:rPr>
                </w:rPrChange>
              </w:rPr>
            </w:pPr>
            <w:del w:id="821" w:author="Bradley Law" w:date="2025-07-14T16:36:00Z" w16du:dateUtc="2025-07-14T20:36:00Z">
              <w:r w:rsidRPr="002903A0" w:rsidDel="009D7033">
                <w:rPr>
                  <w:rFonts w:asciiTheme="minorHAnsi" w:hAnsiTheme="minorHAnsi" w:cs="Arial"/>
                  <w:spacing w:val="-4"/>
                  <w:szCs w:val="22"/>
                  <w:rPrChange w:id="822" w:author="Bradley Law" w:date="2025-07-14T20:42:00Z" w16du:dateUtc="2025-07-15T00:42:00Z">
                    <w:rPr>
                      <w:rFonts w:ascii="Arial" w:hAnsi="Arial" w:cs="Arial"/>
                      <w:spacing w:val="-4"/>
                      <w:sz w:val="18"/>
                      <w:szCs w:val="18"/>
                    </w:rPr>
                  </w:rPrChange>
                </w:rPr>
                <w:delText>Character Break Right hand menu:</w:delText>
              </w:r>
            </w:del>
          </w:p>
          <w:p w14:paraId="0E6F1FBF" w14:textId="2A643784" w:rsidR="00580253" w:rsidRPr="002903A0" w:rsidDel="009D7033" w:rsidRDefault="00580253">
            <w:pPr>
              <w:pStyle w:val="NormalWeb"/>
              <w:rPr>
                <w:del w:id="823" w:author="Bradley Law" w:date="2025-07-14T16:36:00Z" w16du:dateUtc="2025-07-14T20:36:00Z"/>
                <w:rFonts w:asciiTheme="minorHAnsi" w:hAnsiTheme="minorHAnsi" w:cs="Arial"/>
                <w:spacing w:val="-4"/>
                <w:szCs w:val="22"/>
                <w:rPrChange w:id="824" w:author="Bradley Law" w:date="2025-07-14T20:42:00Z" w16du:dateUtc="2025-07-15T00:42:00Z">
                  <w:rPr>
                    <w:del w:id="825" w:author="Bradley Law" w:date="2025-07-14T16:36:00Z" w16du:dateUtc="2025-07-14T20:36:00Z"/>
                    <w:rFonts w:ascii="Arial" w:hAnsi="Arial" w:cs="Arial"/>
                    <w:spacing w:val="-4"/>
                    <w:sz w:val="18"/>
                    <w:szCs w:val="18"/>
                  </w:rPr>
                </w:rPrChange>
              </w:rPr>
              <w:pPrChange w:id="826" w:author="Bradley Law" w:date="2025-07-14T16:42:00Z" w16du:dateUtc="2025-07-14T20:42:00Z">
                <w:pPr>
                  <w:pStyle w:val="NormalWeb"/>
                  <w:framePr w:hSpace="180" w:wrap="around" w:vAnchor="text" w:hAnchor="text" w:y="1"/>
                  <w:numPr>
                    <w:numId w:val="30"/>
                  </w:numPr>
                  <w:ind w:left="390" w:hanging="360"/>
                  <w:suppressOverlap/>
                </w:pPr>
              </w:pPrChange>
            </w:pPr>
            <w:del w:id="827" w:author="Bradley Law" w:date="2025-07-14T16:36:00Z" w16du:dateUtc="2025-07-14T20:36:00Z">
              <w:r w:rsidRPr="002903A0" w:rsidDel="009D7033">
                <w:rPr>
                  <w:rFonts w:asciiTheme="minorHAnsi" w:hAnsiTheme="minorHAnsi" w:cs="Arial"/>
                  <w:spacing w:val="-4"/>
                  <w:szCs w:val="22"/>
                  <w:rPrChange w:id="828" w:author="Bradley Law" w:date="2025-07-14T20:42:00Z" w16du:dateUtc="2025-07-15T00:42:00Z">
                    <w:rPr>
                      <w:rFonts w:ascii="Arial" w:hAnsi="Arial" w:cs="Arial"/>
                      <w:spacing w:val="-4"/>
                      <w:sz w:val="18"/>
                      <w:szCs w:val="18"/>
                    </w:rPr>
                  </w:rPrChange>
                </w:rPr>
                <w:delText>Copilot tab</w:delText>
              </w:r>
            </w:del>
          </w:p>
          <w:p w14:paraId="5821915E" w14:textId="19BAA600" w:rsidR="00580253" w:rsidRPr="002903A0" w:rsidDel="009D7033" w:rsidRDefault="00580253">
            <w:pPr>
              <w:pStyle w:val="NormalWeb"/>
              <w:rPr>
                <w:del w:id="829" w:author="Bradley Law" w:date="2025-07-14T16:36:00Z" w16du:dateUtc="2025-07-14T20:36:00Z"/>
                <w:rFonts w:asciiTheme="minorHAnsi" w:hAnsiTheme="minorHAnsi" w:cs="Arial"/>
                <w:spacing w:val="-4"/>
                <w:szCs w:val="22"/>
                <w:rPrChange w:id="830" w:author="Bradley Law" w:date="2025-07-14T20:42:00Z" w16du:dateUtc="2025-07-15T00:42:00Z">
                  <w:rPr>
                    <w:del w:id="831" w:author="Bradley Law" w:date="2025-07-14T16:36:00Z" w16du:dateUtc="2025-07-14T20:36:00Z"/>
                    <w:rFonts w:ascii="Arial" w:hAnsi="Arial" w:cs="Arial"/>
                    <w:spacing w:val="-4"/>
                    <w:sz w:val="18"/>
                    <w:szCs w:val="18"/>
                  </w:rPr>
                </w:rPrChange>
              </w:rPr>
              <w:pPrChange w:id="832" w:author="Bradley Law" w:date="2025-07-14T16:42:00Z" w16du:dateUtc="2025-07-14T20:42:00Z">
                <w:pPr>
                  <w:pStyle w:val="NormalWeb"/>
                  <w:framePr w:hSpace="180" w:wrap="around" w:vAnchor="text" w:hAnchor="text" w:y="1"/>
                  <w:numPr>
                    <w:ilvl w:val="1"/>
                    <w:numId w:val="30"/>
                  </w:numPr>
                  <w:ind w:left="1110" w:hanging="360"/>
                  <w:suppressOverlap/>
                </w:pPr>
              </w:pPrChange>
            </w:pPr>
            <w:del w:id="833" w:author="Bradley Law" w:date="2025-07-14T16:36:00Z" w16du:dateUtc="2025-07-14T20:36:00Z">
              <w:r w:rsidRPr="002903A0" w:rsidDel="009D7033">
                <w:rPr>
                  <w:rFonts w:asciiTheme="minorHAnsi" w:hAnsiTheme="minorHAnsi" w:cs="Arial"/>
                  <w:spacing w:val="-4"/>
                  <w:szCs w:val="22"/>
                  <w:rPrChange w:id="834" w:author="Bradley Law" w:date="2025-07-14T20:42:00Z" w16du:dateUtc="2025-07-15T00:42:00Z">
                    <w:rPr>
                      <w:rFonts w:ascii="Arial" w:hAnsi="Arial" w:cs="Arial"/>
                      <w:spacing w:val="-4"/>
                      <w:sz w:val="18"/>
                      <w:szCs w:val="18"/>
                    </w:rPr>
                  </w:rPrChange>
                </w:rPr>
                <w:delText>Intents</w:delText>
              </w:r>
            </w:del>
          </w:p>
          <w:p w14:paraId="1AD298B8" w14:textId="2F98A6C1" w:rsidR="00580253" w:rsidRPr="002903A0" w:rsidDel="009D7033" w:rsidRDefault="00580253">
            <w:pPr>
              <w:pStyle w:val="NormalWeb"/>
              <w:rPr>
                <w:del w:id="835" w:author="Bradley Law" w:date="2025-07-14T16:36:00Z" w16du:dateUtc="2025-07-14T20:36:00Z"/>
                <w:rFonts w:asciiTheme="minorHAnsi" w:hAnsiTheme="minorHAnsi" w:cs="Arial"/>
                <w:spacing w:val="-4"/>
                <w:szCs w:val="22"/>
                <w:rPrChange w:id="836" w:author="Bradley Law" w:date="2025-07-14T20:42:00Z" w16du:dateUtc="2025-07-15T00:42:00Z">
                  <w:rPr>
                    <w:del w:id="837" w:author="Bradley Law" w:date="2025-07-14T16:36:00Z" w16du:dateUtc="2025-07-14T20:36:00Z"/>
                    <w:rFonts w:ascii="Arial" w:hAnsi="Arial" w:cs="Arial"/>
                    <w:spacing w:val="-4"/>
                    <w:sz w:val="18"/>
                    <w:szCs w:val="18"/>
                  </w:rPr>
                </w:rPrChange>
              </w:rPr>
              <w:pPrChange w:id="838" w:author="Bradley Law" w:date="2025-07-14T16:42:00Z" w16du:dateUtc="2025-07-14T20:42:00Z">
                <w:pPr>
                  <w:pStyle w:val="NormalWeb"/>
                  <w:framePr w:hSpace="180" w:wrap="around" w:vAnchor="text" w:hAnchor="text" w:y="1"/>
                  <w:numPr>
                    <w:numId w:val="30"/>
                  </w:numPr>
                  <w:ind w:left="390" w:hanging="360"/>
                  <w:suppressOverlap/>
                </w:pPr>
              </w:pPrChange>
            </w:pPr>
            <w:del w:id="839" w:author="Bradley Law" w:date="2025-07-14T16:36:00Z" w16du:dateUtc="2025-07-14T20:36:00Z">
              <w:r w:rsidRPr="002903A0" w:rsidDel="009D7033">
                <w:rPr>
                  <w:rFonts w:asciiTheme="minorHAnsi" w:hAnsiTheme="minorHAnsi" w:cs="Arial"/>
                  <w:spacing w:val="-4"/>
                  <w:szCs w:val="22"/>
                  <w:rPrChange w:id="840" w:author="Bradley Law" w:date="2025-07-14T20:42:00Z" w16du:dateUtc="2025-07-15T00:42:00Z">
                    <w:rPr>
                      <w:rFonts w:ascii="Arial" w:hAnsi="Arial" w:cs="Arial"/>
                      <w:spacing w:val="-4"/>
                      <w:sz w:val="18"/>
                      <w:szCs w:val="18"/>
                    </w:rPr>
                  </w:rPrChange>
                </w:rPr>
                <w:delText>Explain Teams chat</w:delText>
              </w:r>
            </w:del>
          </w:p>
          <w:p w14:paraId="1C398EF5" w14:textId="178E6E9E" w:rsidR="00580253" w:rsidRPr="002903A0" w:rsidDel="009D7033" w:rsidRDefault="00580253">
            <w:pPr>
              <w:pStyle w:val="NormalWeb"/>
              <w:rPr>
                <w:del w:id="841" w:author="Bradley Law" w:date="2025-07-14T16:36:00Z" w16du:dateUtc="2025-07-14T20:36:00Z"/>
                <w:rFonts w:asciiTheme="minorHAnsi" w:hAnsiTheme="minorHAnsi" w:cs="Arial"/>
                <w:spacing w:val="-4"/>
                <w:szCs w:val="22"/>
                <w:rPrChange w:id="842" w:author="Bradley Law" w:date="2025-07-14T20:42:00Z" w16du:dateUtc="2025-07-15T00:42:00Z">
                  <w:rPr>
                    <w:del w:id="843" w:author="Bradley Law" w:date="2025-07-14T16:36:00Z" w16du:dateUtc="2025-07-14T20:36:00Z"/>
                    <w:rFonts w:ascii="Arial" w:hAnsi="Arial" w:cs="Arial"/>
                    <w:spacing w:val="-4"/>
                    <w:sz w:val="18"/>
                    <w:szCs w:val="18"/>
                  </w:rPr>
                </w:rPrChange>
              </w:rPr>
              <w:pPrChange w:id="844" w:author="Bradley Law" w:date="2025-07-14T16:42:00Z" w16du:dateUtc="2025-07-14T20:42:00Z">
                <w:pPr>
                  <w:pStyle w:val="NormalWeb"/>
                  <w:framePr w:hSpace="180" w:wrap="around" w:vAnchor="text" w:hAnchor="text" w:y="1"/>
                  <w:numPr>
                    <w:numId w:val="30"/>
                  </w:numPr>
                  <w:ind w:left="390" w:hanging="360"/>
                  <w:suppressOverlap/>
                </w:pPr>
              </w:pPrChange>
            </w:pPr>
            <w:del w:id="845" w:author="Bradley Law" w:date="2025-07-14T16:36:00Z" w16du:dateUtc="2025-07-14T20:36:00Z">
              <w:r w:rsidRPr="002903A0" w:rsidDel="009D7033">
                <w:rPr>
                  <w:rFonts w:asciiTheme="minorHAnsi" w:hAnsiTheme="minorHAnsi" w:cs="Arial"/>
                  <w:spacing w:val="-4"/>
                  <w:szCs w:val="22"/>
                  <w:rPrChange w:id="846" w:author="Bradley Law" w:date="2025-07-14T20:42:00Z" w16du:dateUtc="2025-07-15T00:42:00Z">
                    <w:rPr>
                      <w:rFonts w:ascii="Arial" w:hAnsi="Arial" w:cs="Arial"/>
                      <w:spacing w:val="-4"/>
                      <w:sz w:val="18"/>
                      <w:szCs w:val="18"/>
                    </w:rPr>
                  </w:rPrChange>
                </w:rPr>
                <w:delText>Smart Assist</w:delText>
              </w:r>
            </w:del>
          </w:p>
          <w:p w14:paraId="672E04C0" w14:textId="17F1670E" w:rsidR="00580253" w:rsidRPr="002903A0" w:rsidDel="009D7033" w:rsidRDefault="00580253">
            <w:pPr>
              <w:pStyle w:val="NormalWeb"/>
              <w:rPr>
                <w:del w:id="847" w:author="Bradley Law" w:date="2025-07-14T16:36:00Z" w16du:dateUtc="2025-07-14T20:36:00Z"/>
                <w:rFonts w:asciiTheme="minorHAnsi" w:hAnsiTheme="minorHAnsi" w:cs="Arial"/>
                <w:spacing w:val="-4"/>
                <w:szCs w:val="22"/>
                <w:rPrChange w:id="848" w:author="Bradley Law" w:date="2025-07-14T20:42:00Z" w16du:dateUtc="2025-07-15T00:42:00Z">
                  <w:rPr>
                    <w:del w:id="849" w:author="Bradley Law" w:date="2025-07-14T16:36:00Z" w16du:dateUtc="2025-07-14T20:36:00Z"/>
                    <w:rFonts w:ascii="Arial" w:hAnsi="Arial" w:cs="Arial"/>
                    <w:spacing w:val="-4"/>
                    <w:sz w:val="18"/>
                    <w:szCs w:val="18"/>
                  </w:rPr>
                </w:rPrChange>
              </w:rPr>
              <w:pPrChange w:id="850" w:author="Bradley Law" w:date="2025-07-14T16:42:00Z" w16du:dateUtc="2025-07-14T20:42:00Z">
                <w:pPr>
                  <w:pStyle w:val="NormalWeb"/>
                  <w:framePr w:hSpace="180" w:wrap="around" w:vAnchor="text" w:hAnchor="text" w:y="1"/>
                  <w:numPr>
                    <w:numId w:val="30"/>
                  </w:numPr>
                  <w:ind w:left="390" w:hanging="360"/>
                  <w:suppressOverlap/>
                </w:pPr>
              </w:pPrChange>
            </w:pPr>
            <w:del w:id="851" w:author="Bradley Law" w:date="2025-07-14T16:36:00Z" w16du:dateUtc="2025-07-14T20:36:00Z">
              <w:r w:rsidRPr="002903A0" w:rsidDel="009D7033">
                <w:rPr>
                  <w:rFonts w:asciiTheme="minorHAnsi" w:hAnsiTheme="minorHAnsi" w:cs="Arial"/>
                  <w:spacing w:val="-4"/>
                  <w:szCs w:val="22"/>
                  <w:rPrChange w:id="852" w:author="Bradley Law" w:date="2025-07-14T20:42:00Z" w16du:dateUtc="2025-07-15T00:42:00Z">
                    <w:rPr>
                      <w:rFonts w:ascii="Arial" w:hAnsi="Arial" w:cs="Arial"/>
                      <w:spacing w:val="-4"/>
                      <w:sz w:val="18"/>
                      <w:szCs w:val="18"/>
                    </w:rPr>
                  </w:rPrChange>
                </w:rPr>
                <w:delText>Agent Script w Macros</w:delText>
              </w:r>
            </w:del>
          </w:p>
          <w:p w14:paraId="6B7918FB" w14:textId="02A6E6BC" w:rsidR="00580253" w:rsidRPr="002903A0" w:rsidDel="009D7033" w:rsidRDefault="00580253">
            <w:pPr>
              <w:pStyle w:val="NormalWeb"/>
              <w:rPr>
                <w:del w:id="853" w:author="Bradley Law" w:date="2025-07-14T16:36:00Z" w16du:dateUtc="2025-07-14T20:36:00Z"/>
                <w:rFonts w:asciiTheme="minorHAnsi" w:hAnsiTheme="minorHAnsi" w:cs="Arial"/>
                <w:spacing w:val="-4"/>
                <w:szCs w:val="22"/>
                <w:rPrChange w:id="854" w:author="Bradley Law" w:date="2025-07-14T20:42:00Z" w16du:dateUtc="2025-07-15T00:42:00Z">
                  <w:rPr>
                    <w:del w:id="855" w:author="Bradley Law" w:date="2025-07-14T16:36:00Z" w16du:dateUtc="2025-07-14T20:36:00Z"/>
                    <w:rFonts w:ascii="Arial" w:hAnsi="Arial" w:cs="Arial"/>
                    <w:spacing w:val="-4"/>
                    <w:sz w:val="18"/>
                    <w:szCs w:val="18"/>
                  </w:rPr>
                </w:rPrChange>
              </w:rPr>
              <w:pPrChange w:id="856" w:author="Bradley Law" w:date="2025-07-14T16:42:00Z" w16du:dateUtc="2025-07-14T20:42:00Z">
                <w:pPr>
                  <w:pStyle w:val="NormalWeb"/>
                  <w:framePr w:hSpace="180" w:wrap="around" w:vAnchor="text" w:hAnchor="text" w:y="1"/>
                  <w:numPr>
                    <w:numId w:val="30"/>
                  </w:numPr>
                  <w:ind w:left="390" w:hanging="360"/>
                  <w:suppressOverlap/>
                </w:pPr>
              </w:pPrChange>
            </w:pPr>
            <w:del w:id="857" w:author="Bradley Law" w:date="2025-07-14T16:36:00Z" w16du:dateUtc="2025-07-14T20:36:00Z">
              <w:r w:rsidRPr="002903A0" w:rsidDel="009D7033">
                <w:rPr>
                  <w:rFonts w:asciiTheme="minorHAnsi" w:hAnsiTheme="minorHAnsi" w:cs="Arial"/>
                  <w:spacing w:val="-4"/>
                  <w:szCs w:val="22"/>
                  <w:rPrChange w:id="858" w:author="Bradley Law" w:date="2025-07-14T20:42:00Z" w16du:dateUtc="2025-07-15T00:42:00Z">
                    <w:rPr>
                      <w:rFonts w:ascii="Arial" w:hAnsi="Arial" w:cs="Arial"/>
                      <w:spacing w:val="-4"/>
                      <w:sz w:val="18"/>
                      <w:szCs w:val="18"/>
                    </w:rPr>
                  </w:rPrChange>
                </w:rPr>
                <w:delText>KB Search</w:delText>
              </w:r>
            </w:del>
          </w:p>
          <w:p w14:paraId="1FC05038" w14:textId="72016A93" w:rsidR="00580253" w:rsidRPr="002903A0" w:rsidDel="009D7033" w:rsidRDefault="00580253">
            <w:pPr>
              <w:pStyle w:val="NormalWeb"/>
              <w:rPr>
                <w:del w:id="859" w:author="Bradley Law" w:date="2025-07-14T16:36:00Z" w16du:dateUtc="2025-07-14T20:36:00Z"/>
                <w:rFonts w:asciiTheme="minorHAnsi" w:hAnsiTheme="minorHAnsi" w:cs="Arial"/>
                <w:spacing w:val="-4"/>
                <w:szCs w:val="22"/>
                <w:rPrChange w:id="860" w:author="Bradley Law" w:date="2025-07-14T20:42:00Z" w16du:dateUtc="2025-07-15T00:42:00Z">
                  <w:rPr>
                    <w:del w:id="861" w:author="Bradley Law" w:date="2025-07-14T16:36:00Z" w16du:dateUtc="2025-07-14T20:36:00Z"/>
                    <w:rFonts w:ascii="Arial" w:hAnsi="Arial" w:cs="Arial"/>
                    <w:spacing w:val="-4"/>
                    <w:sz w:val="18"/>
                    <w:szCs w:val="18"/>
                  </w:rPr>
                </w:rPrChange>
              </w:rPr>
              <w:pPrChange w:id="862" w:author="Bradley Law" w:date="2025-07-14T16:42:00Z" w16du:dateUtc="2025-07-14T20:42:00Z">
                <w:pPr>
                  <w:pStyle w:val="NormalWeb"/>
                  <w:framePr w:hSpace="180" w:wrap="around" w:vAnchor="text" w:hAnchor="text" w:y="1"/>
                  <w:numPr>
                    <w:numId w:val="30"/>
                  </w:numPr>
                  <w:ind w:left="390" w:hanging="360"/>
                  <w:suppressOverlap/>
                </w:pPr>
              </w:pPrChange>
            </w:pPr>
            <w:del w:id="863" w:author="Bradley Law" w:date="2025-07-14T16:36:00Z" w16du:dateUtc="2025-07-14T20:36:00Z">
              <w:r w:rsidRPr="002903A0" w:rsidDel="009D7033">
                <w:rPr>
                  <w:rFonts w:asciiTheme="minorHAnsi" w:hAnsiTheme="minorHAnsi" w:cs="Arial"/>
                  <w:spacing w:val="-4"/>
                  <w:szCs w:val="22"/>
                  <w:rPrChange w:id="864" w:author="Bradley Law" w:date="2025-07-14T20:42:00Z" w16du:dateUtc="2025-07-15T00:42:00Z">
                    <w:rPr>
                      <w:rFonts w:ascii="Arial" w:hAnsi="Arial" w:cs="Arial"/>
                      <w:spacing w:val="-4"/>
                      <w:sz w:val="18"/>
                      <w:szCs w:val="18"/>
                    </w:rPr>
                  </w:rPrChange>
                </w:rPr>
                <w:delText>Teams Calls</w:delText>
              </w:r>
            </w:del>
          </w:p>
          <w:p w14:paraId="7EAB5F1F" w14:textId="77777777" w:rsidR="00580253" w:rsidRPr="002903A0" w:rsidRDefault="00580253" w:rsidP="00247943">
            <w:pPr>
              <w:pStyle w:val="NormalWeb"/>
              <w:rPr>
                <w:ins w:id="865" w:author="Bradley Law" w:date="2025-07-14T16:42:00Z" w16du:dateUtc="2025-07-14T20:42:00Z"/>
                <w:rFonts w:asciiTheme="minorHAnsi" w:hAnsiTheme="minorHAnsi" w:cs="Arial"/>
                <w:b/>
                <w:bCs/>
                <w:szCs w:val="22"/>
                <w:rPrChange w:id="866" w:author="Bradley Law" w:date="2025-07-14T20:42:00Z" w16du:dateUtc="2025-07-15T00:42:00Z">
                  <w:rPr>
                    <w:ins w:id="867" w:author="Bradley Law" w:date="2025-07-14T16:42:00Z" w16du:dateUtc="2025-07-14T20:42:00Z"/>
                    <w:rFonts w:asciiTheme="minorHAnsi" w:hAnsiTheme="minorHAnsi" w:cs="Arial"/>
                    <w:b/>
                    <w:bCs/>
                    <w:sz w:val="18"/>
                    <w:szCs w:val="18"/>
                  </w:rPr>
                </w:rPrChange>
              </w:rPr>
            </w:pPr>
          </w:p>
          <w:p w14:paraId="19B082BD" w14:textId="77777777" w:rsidR="00580253" w:rsidRPr="002903A0" w:rsidRDefault="00580253">
            <w:pPr>
              <w:pStyle w:val="NormalWeb"/>
              <w:rPr>
                <w:rFonts w:asciiTheme="minorHAnsi" w:hAnsiTheme="minorHAnsi" w:cs="Arial"/>
                <w:b/>
                <w:bCs/>
                <w:szCs w:val="22"/>
                <w:rPrChange w:id="868" w:author="Bradley Law" w:date="2025-07-14T20:42:00Z" w16du:dateUtc="2025-07-15T00:42:00Z">
                  <w:rPr>
                    <w:rFonts w:ascii="Arial" w:hAnsi="Arial" w:cs="Arial"/>
                    <w:b/>
                    <w:bCs/>
                    <w:sz w:val="18"/>
                    <w:szCs w:val="18"/>
                  </w:rPr>
                </w:rPrChange>
              </w:rPr>
              <w:pPrChange w:id="869" w:author="Bradley Law" w:date="2025-07-14T16:42:00Z" w16du:dateUtc="2025-07-14T20:42:00Z">
                <w:pPr>
                  <w:pStyle w:val="Default"/>
                  <w:framePr w:hSpace="180" w:wrap="around" w:vAnchor="text" w:hAnchor="text" w:y="1"/>
                  <w:ind w:left="540"/>
                  <w:suppressOverlap/>
                </w:pPr>
              </w:pPrChange>
            </w:pPr>
          </w:p>
        </w:tc>
        <w:tc>
          <w:tcPr>
            <w:tcW w:w="990" w:type="dxa"/>
            <w:tcPrChange w:id="870" w:author="Bradley Law" w:date="2025-07-14T20:41:00Z" w16du:dateUtc="2025-07-15T00:41:00Z">
              <w:tcPr>
                <w:tcW w:w="555" w:type="dxa"/>
              </w:tcPr>
            </w:tcPrChange>
          </w:tcPr>
          <w:p w14:paraId="112067F4" w14:textId="11C80F15" w:rsidR="00580253" w:rsidRPr="00F26E03" w:rsidRDefault="00580253">
            <w:pPr>
              <w:pStyle w:val="Default"/>
              <w:ind w:left="-119" w:firstLine="30"/>
              <w:rPr>
                <w:rFonts w:asciiTheme="minorHAnsi" w:hAnsiTheme="minorHAnsi" w:cs="Arial"/>
                <w:b/>
                <w:bCs/>
                <w:sz w:val="12"/>
                <w:szCs w:val="12"/>
                <w:rPrChange w:id="871" w:author="Bradley Law" w:date="2025-07-14T16:45:00Z" w16du:dateUtc="2025-07-14T20:45:00Z">
                  <w:rPr>
                    <w:rFonts w:ascii="Arial" w:hAnsi="Arial" w:cs="Arial"/>
                    <w:b/>
                    <w:bCs/>
                    <w:sz w:val="14"/>
                    <w:szCs w:val="14"/>
                  </w:rPr>
                </w:rPrChange>
              </w:rPr>
              <w:pPrChange w:id="872" w:author="Bradley Law" w:date="2025-07-14T16:45:00Z" w16du:dateUtc="2025-07-14T20:45:00Z">
                <w:pPr>
                  <w:pStyle w:val="Default"/>
                  <w:framePr w:hSpace="180" w:wrap="around" w:vAnchor="text" w:hAnchor="text" w:y="1"/>
                  <w:ind w:left="-33"/>
                  <w:suppressOverlap/>
                </w:pPr>
              </w:pPrChange>
            </w:pPr>
            <w:r w:rsidRPr="00F26E03">
              <w:rPr>
                <w:rFonts w:asciiTheme="minorHAnsi" w:hAnsiTheme="minorHAnsi" w:cs="Arial"/>
                <w:spacing w:val="-4"/>
                <w:sz w:val="12"/>
                <w:szCs w:val="12"/>
                <w:rPrChange w:id="873" w:author="Bradley Law" w:date="2025-07-14T16:45:00Z" w16du:dateUtc="2025-07-14T20:45:00Z">
                  <w:rPr>
                    <w:rFonts w:ascii="Arial" w:hAnsi="Arial" w:cs="Arial"/>
                    <w:spacing w:val="-4"/>
                    <w:sz w:val="14"/>
                    <w:szCs w:val="14"/>
                  </w:rPr>
                </w:rPrChange>
              </w:rPr>
              <w:lastRenderedPageBreak/>
              <w:t xml:space="preserve">4-5 </w:t>
            </w:r>
            <w:r w:rsidRPr="00F26E03">
              <w:rPr>
                <w:rFonts w:asciiTheme="minorHAnsi" w:hAnsiTheme="minorHAnsi" w:cs="Arial"/>
                <w:sz w:val="12"/>
                <w:szCs w:val="12"/>
                <w:rPrChange w:id="874" w:author="Bradley Law" w:date="2025-07-14T16:45:00Z" w16du:dateUtc="2025-07-14T20:45:00Z">
                  <w:rPr>
                    <w:rFonts w:ascii="Arial" w:hAnsi="Arial" w:cs="Arial"/>
                    <w:sz w:val="14"/>
                    <w:szCs w:val="14"/>
                  </w:rPr>
                </w:rPrChange>
              </w:rPr>
              <w:t>mins</w:t>
            </w:r>
          </w:p>
        </w:tc>
      </w:tr>
      <w:tr w:rsidR="00580253" w:rsidRPr="001856CA" w14:paraId="775C098F" w14:textId="77777777" w:rsidTr="00580253">
        <w:trPr>
          <w:trPrChange w:id="875" w:author="Bradley Law" w:date="2025-07-14T20:41:00Z" w16du:dateUtc="2025-07-15T00:41:00Z">
            <w:trPr>
              <w:gridAfter w:val="0"/>
            </w:trPr>
          </w:trPrChange>
        </w:trPr>
        <w:tc>
          <w:tcPr>
            <w:tcW w:w="378" w:type="dxa"/>
            <w:tcPrChange w:id="876" w:author="Bradley Law" w:date="2025-07-14T20:41:00Z" w16du:dateUtc="2025-07-15T00:41:00Z">
              <w:tcPr>
                <w:tcW w:w="378" w:type="dxa"/>
              </w:tcPr>
            </w:tcPrChange>
          </w:tcPr>
          <w:p w14:paraId="3EBBF538" w14:textId="77777777" w:rsidR="00580253" w:rsidRDefault="00580253" w:rsidP="0028217E">
            <w:pPr>
              <w:pStyle w:val="NormalWeb"/>
              <w:rPr>
                <w:ins w:id="877" w:author="Bradley Law" w:date="2025-07-14T18:04:00Z" w16du:dateUtc="2025-07-14T22:04:00Z"/>
                <w:rStyle w:val="Strong"/>
                <w:rFonts w:asciiTheme="minorHAnsi" w:hAnsiTheme="minorHAnsi"/>
                <w:color w:val="0E2841" w:themeColor="text2"/>
                <w:sz w:val="18"/>
                <w:szCs w:val="18"/>
              </w:rPr>
            </w:pPr>
            <w:r w:rsidRPr="005136B3">
              <w:rPr>
                <w:rStyle w:val="Strong"/>
                <w:rFonts w:asciiTheme="minorHAnsi" w:hAnsiTheme="minorHAnsi" w:cs="Arial"/>
                <w:color w:val="0E2841" w:themeColor="text2"/>
                <w:sz w:val="18"/>
                <w:szCs w:val="18"/>
                <w:rPrChange w:id="878" w:author="Bradley Law" w:date="2025-07-14T16:40:00Z" w16du:dateUtc="2025-07-14T20:40:00Z">
                  <w:rPr>
                    <w:rStyle w:val="Strong"/>
                    <w:rFonts w:ascii="Arial" w:hAnsi="Arial" w:cs="Arial"/>
                    <w:color w:val="0E2841" w:themeColor="text2"/>
                    <w:sz w:val="18"/>
                    <w:szCs w:val="18"/>
                  </w:rPr>
                </w:rPrChange>
              </w:rPr>
              <w:t xml:space="preserve">4 </w:t>
            </w:r>
            <w:r w:rsidRPr="005136B3">
              <w:rPr>
                <w:rStyle w:val="Strong"/>
                <w:rFonts w:asciiTheme="minorHAnsi" w:hAnsiTheme="minorHAnsi"/>
                <w:color w:val="0E2841" w:themeColor="text2"/>
                <w:sz w:val="18"/>
                <w:szCs w:val="18"/>
                <w:rPrChange w:id="879" w:author="Bradley Law" w:date="2025-07-14T16:40:00Z" w16du:dateUtc="2025-07-14T20:40:00Z">
                  <w:rPr>
                    <w:rStyle w:val="Strong"/>
                    <w:color w:val="0E2841" w:themeColor="text2"/>
                  </w:rPr>
                </w:rPrChange>
              </w:rPr>
              <w:t xml:space="preserve">&amp; </w:t>
            </w:r>
            <w:ins w:id="880" w:author="Bradley Law" w:date="2025-07-14T18:04:00Z" w16du:dateUtc="2025-07-14T22:04:00Z">
              <w:r>
                <w:rPr>
                  <w:rStyle w:val="Strong"/>
                  <w:rFonts w:asciiTheme="minorHAnsi" w:hAnsiTheme="minorHAnsi"/>
                  <w:color w:val="0E2841" w:themeColor="text2"/>
                  <w:sz w:val="18"/>
                  <w:szCs w:val="18"/>
                </w:rPr>
                <w:t>6</w:t>
              </w:r>
            </w:ins>
          </w:p>
          <w:p w14:paraId="70678C68" w14:textId="77777777" w:rsidR="00580253" w:rsidRDefault="00580253" w:rsidP="0028217E">
            <w:pPr>
              <w:pStyle w:val="NormalWeb"/>
              <w:rPr>
                <w:ins w:id="881" w:author="Bradley Law" w:date="2025-07-14T18:04:00Z" w16du:dateUtc="2025-07-14T22:04:00Z"/>
                <w:rStyle w:val="Strong"/>
                <w:rFonts w:asciiTheme="minorHAnsi" w:hAnsiTheme="minorHAnsi"/>
                <w:color w:val="0E2841" w:themeColor="text2"/>
                <w:sz w:val="18"/>
                <w:szCs w:val="18"/>
              </w:rPr>
            </w:pPr>
            <w:ins w:id="882" w:author="Bradley Law" w:date="2025-07-14T18:04:00Z" w16du:dateUtc="2025-07-14T22:04:00Z">
              <w:r>
                <w:rPr>
                  <w:rStyle w:val="Strong"/>
                  <w:rFonts w:asciiTheme="minorHAnsi" w:hAnsiTheme="minorHAnsi"/>
                  <w:color w:val="0E2841" w:themeColor="text2"/>
                  <w:sz w:val="18"/>
                  <w:szCs w:val="18"/>
                </w:rPr>
                <w:t>&amp;</w:t>
              </w:r>
            </w:ins>
          </w:p>
          <w:p w14:paraId="376582EB" w14:textId="09572D0A" w:rsidR="00580253" w:rsidRPr="00E71965" w:rsidRDefault="00580253" w:rsidP="0028217E">
            <w:pPr>
              <w:pStyle w:val="NormalWeb"/>
              <w:rPr>
                <w:rStyle w:val="Strong"/>
                <w:rFonts w:asciiTheme="minorHAnsi" w:hAnsiTheme="minorHAnsi"/>
                <w:color w:val="0E2841" w:themeColor="text2"/>
                <w:sz w:val="18"/>
                <w:szCs w:val="18"/>
                <w:rPrChange w:id="883" w:author="Bradley Law" w:date="2025-07-14T18:04:00Z" w16du:dateUtc="2025-07-14T22:04:00Z">
                  <w:rPr>
                    <w:rStyle w:val="Strong"/>
                    <w:rFonts w:ascii="Arial" w:hAnsi="Arial" w:cs="Arial"/>
                    <w:color w:val="0E2841" w:themeColor="text2"/>
                    <w:sz w:val="18"/>
                    <w:szCs w:val="18"/>
                  </w:rPr>
                </w:rPrChange>
              </w:rPr>
            </w:pPr>
            <w:r w:rsidRPr="005136B3">
              <w:rPr>
                <w:rStyle w:val="Strong"/>
                <w:rFonts w:asciiTheme="minorHAnsi" w:hAnsiTheme="minorHAnsi"/>
                <w:color w:val="0E2841" w:themeColor="text2"/>
                <w:sz w:val="18"/>
                <w:szCs w:val="18"/>
                <w:rPrChange w:id="884" w:author="Bradley Law" w:date="2025-07-14T16:40:00Z" w16du:dateUtc="2025-07-14T20:40:00Z">
                  <w:rPr>
                    <w:rStyle w:val="Strong"/>
                    <w:color w:val="0E2841" w:themeColor="text2"/>
                  </w:rPr>
                </w:rPrChange>
              </w:rPr>
              <w:t>7</w:t>
            </w:r>
          </w:p>
        </w:tc>
        <w:tc>
          <w:tcPr>
            <w:tcW w:w="9697" w:type="dxa"/>
            <w:tcPrChange w:id="885" w:author="Bradley Law" w:date="2025-07-14T20:41:00Z" w16du:dateUtc="2025-07-15T00:41:00Z">
              <w:tcPr>
                <w:tcW w:w="6727" w:type="dxa"/>
              </w:tcPr>
            </w:tcPrChange>
          </w:tcPr>
          <w:p w14:paraId="2FD231B6" w14:textId="4B6D33B5" w:rsidR="00580253" w:rsidRPr="002903A0" w:rsidRDefault="00580253" w:rsidP="0028217E">
            <w:pPr>
              <w:pStyle w:val="NormalWeb"/>
              <w:rPr>
                <w:rStyle w:val="Strong"/>
                <w:rFonts w:asciiTheme="minorHAnsi" w:hAnsiTheme="minorHAnsi" w:cs="Arial"/>
                <w:color w:val="0E2841" w:themeColor="text2"/>
                <w:szCs w:val="22"/>
                <w:rPrChange w:id="886" w:author="Bradley Law" w:date="2025-07-14T20:42:00Z" w16du:dateUtc="2025-07-15T00:42:00Z">
                  <w:rPr>
                    <w:rStyle w:val="Strong"/>
                    <w:rFonts w:ascii="Arial" w:hAnsi="Arial" w:cs="Arial"/>
                    <w:color w:val="0E2841" w:themeColor="text2"/>
                    <w:sz w:val="18"/>
                    <w:szCs w:val="18"/>
                  </w:rPr>
                </w:rPrChange>
              </w:rPr>
            </w:pPr>
            <w:r w:rsidRPr="002903A0">
              <w:rPr>
                <w:rStyle w:val="Strong"/>
                <w:rFonts w:asciiTheme="minorHAnsi" w:hAnsiTheme="minorHAnsi" w:cs="Arial"/>
                <w:color w:val="0E2841" w:themeColor="text2"/>
                <w:szCs w:val="22"/>
                <w:rPrChange w:id="887" w:author="Bradley Law" w:date="2025-07-14T20:42:00Z" w16du:dateUtc="2025-07-15T00:42:00Z">
                  <w:rPr>
                    <w:rStyle w:val="Strong"/>
                    <w:rFonts w:ascii="Arial" w:hAnsi="Arial" w:cs="Arial"/>
                    <w:color w:val="0E2841" w:themeColor="text2"/>
                    <w:sz w:val="18"/>
                    <w:szCs w:val="18"/>
                  </w:rPr>
                </w:rPrChange>
              </w:rPr>
              <w:t>[UI/UX David LaBarca Magnify UX/UI]</w:t>
            </w:r>
          </w:p>
          <w:p w14:paraId="2DC9E3E4" w14:textId="08CED595" w:rsidR="00580253" w:rsidRPr="002903A0" w:rsidDel="008C3F26" w:rsidRDefault="00580253" w:rsidP="0028217E">
            <w:pPr>
              <w:pStyle w:val="NormalWeb"/>
              <w:rPr>
                <w:del w:id="888" w:author="Bradley Law" w:date="2025-07-14T17:02:00Z" w16du:dateUtc="2025-07-14T21:02:00Z"/>
                <w:rFonts w:asciiTheme="minorHAnsi" w:hAnsiTheme="minorHAnsi" w:cs="Arial"/>
                <w:i/>
                <w:iCs/>
                <w:color w:val="0E2841" w:themeColor="text2"/>
                <w:szCs w:val="22"/>
                <w:rPrChange w:id="889" w:author="Bradley Law" w:date="2025-07-14T20:42:00Z" w16du:dateUtc="2025-07-15T00:42:00Z">
                  <w:rPr>
                    <w:del w:id="890" w:author="Bradley Law" w:date="2025-07-14T17:02:00Z" w16du:dateUtc="2025-07-14T21:02:00Z"/>
                    <w:rFonts w:ascii="Arial" w:hAnsi="Arial" w:cs="Arial"/>
                    <w:i/>
                    <w:iCs/>
                    <w:color w:val="0E2841" w:themeColor="text2"/>
                    <w:sz w:val="18"/>
                    <w:szCs w:val="18"/>
                  </w:rPr>
                </w:rPrChange>
              </w:rPr>
            </w:pPr>
            <w:r w:rsidRPr="002903A0">
              <w:rPr>
                <w:rFonts w:asciiTheme="minorHAnsi" w:hAnsiTheme="minorHAnsi" w:cs="Arial"/>
                <w:b/>
                <w:bCs/>
                <w:i/>
                <w:iCs/>
                <w:color w:val="0E2841" w:themeColor="text2"/>
                <w:szCs w:val="22"/>
                <w:rPrChange w:id="891" w:author="Bradley Law" w:date="2025-07-14T20:42:00Z" w16du:dateUtc="2025-07-15T00:42:00Z">
                  <w:rPr>
                    <w:rFonts w:ascii="Arial" w:hAnsi="Arial" w:cs="Arial"/>
                    <w:b/>
                    <w:bCs/>
                    <w:i/>
                    <w:iCs/>
                    <w:color w:val="0E2841" w:themeColor="text2"/>
                    <w:sz w:val="18"/>
                    <w:szCs w:val="18"/>
                  </w:rPr>
                </w:rPrChange>
              </w:rPr>
              <w:t xml:space="preserve">As we mentioned earlier, the final UI will be shaped by the Magnify process to reflect CMS user needs. For example, in this step, Magnify might uncover that users need to quickly differentiate high-risk cases. That could drive </w:t>
            </w:r>
            <w:ins w:id="892" w:author="Bradley Law" w:date="2025-07-14T17:03:00Z" w16du:dateUtc="2025-07-14T21:03:00Z">
              <w:r w:rsidRPr="002903A0">
                <w:rPr>
                  <w:rFonts w:asciiTheme="minorHAnsi" w:hAnsiTheme="minorHAnsi" w:cs="Arial"/>
                  <w:b/>
                  <w:bCs/>
                  <w:i/>
                  <w:iCs/>
                  <w:color w:val="0E2841" w:themeColor="text2"/>
                  <w:szCs w:val="22"/>
                  <w:rPrChange w:id="893" w:author="Bradley Law" w:date="2025-07-14T20:42:00Z" w16du:dateUtc="2025-07-15T00:42:00Z">
                    <w:rPr>
                      <w:rFonts w:asciiTheme="minorHAnsi" w:hAnsiTheme="minorHAnsi" w:cs="Arial"/>
                      <w:b/>
                      <w:bCs/>
                      <w:i/>
                      <w:iCs/>
                      <w:color w:val="0E2841" w:themeColor="text2"/>
                      <w:sz w:val="18"/>
                      <w:szCs w:val="18"/>
                    </w:rPr>
                  </w:rPrChange>
                </w:rPr>
                <w:t xml:space="preserve">ad different method that what I have shown you for </w:t>
              </w:r>
            </w:ins>
            <w:r w:rsidRPr="002903A0">
              <w:rPr>
                <w:rFonts w:asciiTheme="minorHAnsi" w:hAnsiTheme="minorHAnsi" w:cs="Arial"/>
                <w:b/>
                <w:bCs/>
                <w:i/>
                <w:iCs/>
                <w:color w:val="0E2841" w:themeColor="text2"/>
                <w:szCs w:val="22"/>
                <w:rPrChange w:id="894" w:author="Bradley Law" w:date="2025-07-14T20:42:00Z" w16du:dateUtc="2025-07-15T00:42:00Z">
                  <w:rPr>
                    <w:rFonts w:ascii="Arial" w:hAnsi="Arial" w:cs="Arial"/>
                    <w:b/>
                    <w:bCs/>
                    <w:i/>
                    <w:iCs/>
                    <w:color w:val="0E2841" w:themeColor="text2"/>
                    <w:sz w:val="18"/>
                    <w:szCs w:val="18"/>
                  </w:rPr>
                </w:rPrChange>
              </w:rPr>
              <w:t xml:space="preserve">features like customer profile flagging or visual indicators tied to behavioral data — all integrated into a single, unified view. And over time, user analytics could show us which data points are most </w:t>
            </w:r>
            <w:del w:id="895" w:author="Bradley Law" w:date="2025-07-14T17:03:00Z" w16du:dateUtc="2025-07-14T21:03:00Z">
              <w:r w:rsidRPr="002903A0" w:rsidDel="00C568BE">
                <w:rPr>
                  <w:rFonts w:asciiTheme="minorHAnsi" w:hAnsiTheme="minorHAnsi" w:cs="Arial"/>
                  <w:b/>
                  <w:bCs/>
                  <w:i/>
                  <w:iCs/>
                  <w:color w:val="0E2841" w:themeColor="text2"/>
                  <w:szCs w:val="22"/>
                  <w:rPrChange w:id="896" w:author="Bradley Law" w:date="2025-07-14T20:42:00Z" w16du:dateUtc="2025-07-15T00:42:00Z">
                    <w:rPr>
                      <w:rFonts w:ascii="Arial" w:hAnsi="Arial" w:cs="Arial"/>
                      <w:b/>
                      <w:bCs/>
                      <w:i/>
                      <w:iCs/>
                      <w:color w:val="0E2841" w:themeColor="text2"/>
                      <w:sz w:val="18"/>
                      <w:szCs w:val="18"/>
                    </w:rPr>
                  </w:rPrChange>
                </w:rPr>
                <w:delText>referenced</w:delText>
              </w:r>
            </w:del>
            <w:ins w:id="897" w:author="Bradley Law" w:date="2025-07-14T17:03:00Z" w16du:dateUtc="2025-07-14T21:03:00Z">
              <w:r w:rsidRPr="002903A0">
                <w:rPr>
                  <w:rFonts w:asciiTheme="minorHAnsi" w:hAnsiTheme="minorHAnsi" w:cs="Arial"/>
                  <w:b/>
                  <w:bCs/>
                  <w:i/>
                  <w:iCs/>
                  <w:color w:val="0E2841" w:themeColor="text2"/>
                  <w:szCs w:val="22"/>
                  <w:rPrChange w:id="898" w:author="Bradley Law" w:date="2025-07-14T20:42:00Z" w16du:dateUtc="2025-07-15T00:42:00Z">
                    <w:rPr>
                      <w:rFonts w:asciiTheme="minorHAnsi" w:hAnsiTheme="minorHAnsi" w:cs="Arial"/>
                      <w:b/>
                      <w:bCs/>
                      <w:i/>
                      <w:iCs/>
                      <w:color w:val="0E2841" w:themeColor="text2"/>
                      <w:sz w:val="18"/>
                      <w:szCs w:val="18"/>
                    </w:rPr>
                  </w:rPrChange>
                </w:rPr>
                <w:t>referenced,</w:t>
              </w:r>
            </w:ins>
            <w:r w:rsidRPr="002903A0">
              <w:rPr>
                <w:rFonts w:asciiTheme="minorHAnsi" w:hAnsiTheme="minorHAnsi" w:cs="Arial"/>
                <w:b/>
                <w:bCs/>
                <w:i/>
                <w:iCs/>
                <w:color w:val="0E2841" w:themeColor="text2"/>
                <w:szCs w:val="22"/>
                <w:rPrChange w:id="899" w:author="Bradley Law" w:date="2025-07-14T20:42:00Z" w16du:dateUtc="2025-07-15T00:42:00Z">
                  <w:rPr>
                    <w:rFonts w:ascii="Arial" w:hAnsi="Arial" w:cs="Arial"/>
                    <w:b/>
                    <w:bCs/>
                    <w:i/>
                    <w:iCs/>
                    <w:color w:val="0E2841" w:themeColor="text2"/>
                    <w:sz w:val="18"/>
                    <w:szCs w:val="18"/>
                  </w:rPr>
                </w:rPrChange>
              </w:rPr>
              <w:t xml:space="preserve"> or which fields are ignored, helping us streamline and refine the display for faster decision-making.</w:t>
            </w:r>
            <w:r w:rsidRPr="002903A0">
              <w:rPr>
                <w:rStyle w:val="Strong"/>
                <w:rFonts w:asciiTheme="minorHAnsi" w:hAnsiTheme="minorHAnsi" w:cs="Arial"/>
                <w:i/>
                <w:iCs/>
                <w:color w:val="0E2841" w:themeColor="text2"/>
                <w:szCs w:val="22"/>
                <w:rPrChange w:id="900" w:author="Bradley Law" w:date="2025-07-14T20:42:00Z" w16du:dateUtc="2025-07-15T00:42:00Z">
                  <w:rPr>
                    <w:rStyle w:val="Strong"/>
                    <w:rFonts w:ascii="Arial" w:hAnsi="Arial" w:cs="Arial"/>
                    <w:i/>
                    <w:iCs/>
                    <w:color w:val="0E2841" w:themeColor="text2"/>
                    <w:sz w:val="18"/>
                    <w:szCs w:val="18"/>
                  </w:rPr>
                </w:rPrChange>
              </w:rPr>
              <w:t xml:space="preserve"> </w:t>
            </w:r>
          </w:p>
          <w:p w14:paraId="35387453" w14:textId="444B98F3" w:rsidR="00580253" w:rsidRPr="002903A0" w:rsidDel="008C3F26" w:rsidRDefault="00580253" w:rsidP="0028217E">
            <w:pPr>
              <w:pStyle w:val="NormalWeb"/>
              <w:rPr>
                <w:del w:id="901" w:author="Bradley Law" w:date="2025-07-14T17:02:00Z" w16du:dateUtc="2025-07-14T21:02:00Z"/>
                <w:rFonts w:asciiTheme="minorHAnsi" w:hAnsiTheme="minorHAnsi" w:cs="Arial"/>
                <w:szCs w:val="22"/>
                <w:rPrChange w:id="902" w:author="Bradley Law" w:date="2025-07-14T20:42:00Z" w16du:dateUtc="2025-07-15T00:42:00Z">
                  <w:rPr>
                    <w:del w:id="903" w:author="Bradley Law" w:date="2025-07-14T17:02:00Z" w16du:dateUtc="2025-07-14T21:02:00Z"/>
                    <w:rFonts w:ascii="Arial" w:hAnsi="Arial" w:cs="Arial"/>
                    <w:sz w:val="18"/>
                    <w:szCs w:val="18"/>
                  </w:rPr>
                </w:rPrChange>
              </w:rPr>
            </w:pPr>
            <w:del w:id="904" w:author="Bradley Law" w:date="2025-07-14T17:02:00Z" w16du:dateUtc="2025-07-14T21:02:00Z">
              <w:r w:rsidRPr="002903A0" w:rsidDel="008C3F26">
                <w:rPr>
                  <w:rStyle w:val="Strong"/>
                  <w:rFonts w:asciiTheme="minorHAnsi" w:hAnsiTheme="minorHAnsi" w:cs="Arial"/>
                  <w:szCs w:val="22"/>
                  <w:rPrChange w:id="905" w:author="Bradley Law" w:date="2025-07-14T20:42:00Z" w16du:dateUtc="2025-07-15T00:42:00Z">
                    <w:rPr>
                      <w:rStyle w:val="Strong"/>
                      <w:rFonts w:ascii="Arial" w:hAnsi="Arial" w:cs="Arial"/>
                      <w:sz w:val="18"/>
                      <w:szCs w:val="18"/>
                    </w:rPr>
                  </w:rPrChange>
                </w:rPr>
                <w:delText>Agent</w:delText>
              </w:r>
              <w:r w:rsidRPr="002903A0" w:rsidDel="008C3F26">
                <w:rPr>
                  <w:rFonts w:asciiTheme="minorHAnsi" w:hAnsiTheme="minorHAnsi" w:cs="Arial"/>
                  <w:szCs w:val="22"/>
                  <w:rPrChange w:id="906" w:author="Bradley Law" w:date="2025-07-14T20:42:00Z" w16du:dateUtc="2025-07-15T00:42:00Z">
                    <w:rPr>
                      <w:rFonts w:ascii="Arial" w:hAnsi="Arial" w:cs="Arial"/>
                      <w:sz w:val="18"/>
                      <w:szCs w:val="18"/>
                    </w:rPr>
                  </w:rPrChange>
                </w:rPr>
                <w:delText xml:space="preserve">: I’m reviewing your history now. I saw seven claims over the past year and </w:delText>
              </w:r>
              <w:r w:rsidRPr="002903A0" w:rsidDel="008C3F26">
                <w:rPr>
                  <w:rFonts w:asciiTheme="minorHAnsi" w:hAnsiTheme="minorHAnsi" w:cs="Arial"/>
                  <w:color w:val="EE0000"/>
                  <w:szCs w:val="22"/>
                  <w:rPrChange w:id="907" w:author="Bradley Law" w:date="2025-07-14T20:42:00Z" w16du:dateUtc="2025-07-15T00:42:00Z">
                    <w:rPr>
                      <w:rFonts w:ascii="Arial" w:hAnsi="Arial" w:cs="Arial"/>
                      <w:color w:val="EE0000"/>
                      <w:sz w:val="18"/>
                      <w:szCs w:val="18"/>
                    </w:rPr>
                  </w:rPrChange>
                </w:rPr>
                <w:delText>one recent EOB inquiry.</w:delText>
              </w:r>
            </w:del>
          </w:p>
          <w:p w14:paraId="51D36D77" w14:textId="77777777" w:rsidR="00580253" w:rsidRPr="002903A0" w:rsidRDefault="00580253" w:rsidP="0028217E">
            <w:pPr>
              <w:pStyle w:val="NormalWeb"/>
              <w:rPr>
                <w:ins w:id="908" w:author="Bradley Law" w:date="2025-07-14T17:04:00Z" w16du:dateUtc="2025-07-14T21:04:00Z"/>
                <w:rFonts w:asciiTheme="minorHAnsi" w:hAnsiTheme="minorHAnsi" w:cs="Arial"/>
                <w:szCs w:val="22"/>
                <w:rPrChange w:id="909" w:author="Bradley Law" w:date="2025-07-14T20:42:00Z" w16du:dateUtc="2025-07-15T00:42:00Z">
                  <w:rPr>
                    <w:ins w:id="910" w:author="Bradley Law" w:date="2025-07-14T17:04:00Z" w16du:dateUtc="2025-07-14T21:04:00Z"/>
                    <w:rFonts w:asciiTheme="minorHAnsi" w:hAnsiTheme="minorHAnsi" w:cs="Arial"/>
                    <w:sz w:val="18"/>
                    <w:szCs w:val="18"/>
                  </w:rPr>
                </w:rPrChange>
              </w:rPr>
            </w:pPr>
          </w:p>
          <w:p w14:paraId="23BD1DB0" w14:textId="16F58CB6" w:rsidR="00580253" w:rsidRPr="002903A0" w:rsidRDefault="00580253" w:rsidP="0028217E">
            <w:pPr>
              <w:pStyle w:val="NormalWeb"/>
              <w:rPr>
                <w:rFonts w:asciiTheme="minorHAnsi" w:hAnsiTheme="minorHAnsi" w:cs="Arial"/>
                <w:szCs w:val="22"/>
                <w:rPrChange w:id="911" w:author="Bradley Law" w:date="2025-07-14T20:42:00Z" w16du:dateUtc="2025-07-15T00:42:00Z">
                  <w:rPr>
                    <w:rFonts w:ascii="Arial" w:hAnsi="Arial" w:cs="Arial"/>
                    <w:sz w:val="18"/>
                    <w:szCs w:val="18"/>
                  </w:rPr>
                </w:rPrChange>
              </w:rPr>
            </w:pPr>
            <w:ins w:id="912" w:author="Bradley Law" w:date="2025-07-14T17:04:00Z" w16du:dateUtc="2025-07-14T21:04:00Z">
              <w:r w:rsidRPr="002903A0">
                <w:rPr>
                  <w:rFonts w:asciiTheme="minorHAnsi" w:hAnsiTheme="minorHAnsi" w:cs="Arial"/>
                  <w:szCs w:val="22"/>
                  <w:rPrChange w:id="913" w:author="Bradley Law" w:date="2025-07-14T20:42:00Z" w16du:dateUtc="2025-07-15T00:42:00Z">
                    <w:rPr>
                      <w:rFonts w:asciiTheme="minorHAnsi" w:hAnsiTheme="minorHAnsi" w:cs="Arial"/>
                      <w:sz w:val="18"/>
                      <w:szCs w:val="18"/>
                    </w:rPr>
                  </w:rPrChange>
                </w:rPr>
                <w:t xml:space="preserve">Brad: </w:t>
              </w:r>
            </w:ins>
            <w:ins w:id="914" w:author="Bradley Law" w:date="2025-07-14T17:07:00Z" w16du:dateUtc="2025-07-14T21:07:00Z">
              <w:r w:rsidRPr="002903A0">
                <w:rPr>
                  <w:rFonts w:asciiTheme="minorHAnsi" w:hAnsiTheme="minorHAnsi" w:cs="Arial"/>
                  <w:szCs w:val="22"/>
                  <w:rPrChange w:id="915" w:author="Bradley Law" w:date="2025-07-14T20:42:00Z" w16du:dateUtc="2025-07-15T00:42:00Z">
                    <w:rPr>
                      <w:rFonts w:asciiTheme="minorHAnsi" w:hAnsiTheme="minorHAnsi" w:cs="Arial"/>
                      <w:sz w:val="18"/>
                      <w:szCs w:val="18"/>
                    </w:rPr>
                  </w:rPrChange>
                </w:rPr>
                <w:t>So,</w:t>
              </w:r>
            </w:ins>
            <w:ins w:id="916" w:author="Bradley Law" w:date="2025-07-14T17:04:00Z" w16du:dateUtc="2025-07-14T21:04:00Z">
              <w:r w:rsidRPr="002903A0">
                <w:rPr>
                  <w:rFonts w:asciiTheme="minorHAnsi" w:hAnsiTheme="minorHAnsi" w:cs="Arial"/>
                  <w:szCs w:val="22"/>
                  <w:rPrChange w:id="917" w:author="Bradley Law" w:date="2025-07-14T20:42:00Z" w16du:dateUtc="2025-07-15T00:42:00Z">
                    <w:rPr>
                      <w:rFonts w:asciiTheme="minorHAnsi" w:hAnsiTheme="minorHAnsi" w:cs="Arial"/>
                      <w:sz w:val="18"/>
                      <w:szCs w:val="18"/>
                    </w:rPr>
                  </w:rPrChange>
                </w:rPr>
                <w:t xml:space="preserve"> </w:t>
              </w:r>
            </w:ins>
            <w:ins w:id="918" w:author="Bradley Law" w:date="2025-07-14T17:07:00Z" w16du:dateUtc="2025-07-14T21:07:00Z">
              <w:r w:rsidRPr="002903A0">
                <w:rPr>
                  <w:rFonts w:asciiTheme="minorHAnsi" w:hAnsiTheme="minorHAnsi" w:cs="Arial"/>
                  <w:szCs w:val="22"/>
                  <w:rPrChange w:id="919" w:author="Bradley Law" w:date="2025-07-14T20:42:00Z" w16du:dateUtc="2025-07-15T00:42:00Z">
                    <w:rPr>
                      <w:rFonts w:asciiTheme="minorHAnsi" w:hAnsiTheme="minorHAnsi" w:cs="Arial"/>
                      <w:sz w:val="18"/>
                      <w:szCs w:val="18"/>
                    </w:rPr>
                  </w:rPrChange>
                </w:rPr>
                <w:t>let’s</w:t>
              </w:r>
            </w:ins>
            <w:ins w:id="920" w:author="Bradley Law" w:date="2025-07-14T17:04:00Z" w16du:dateUtc="2025-07-14T21:04:00Z">
              <w:r w:rsidRPr="002903A0">
                <w:rPr>
                  <w:rFonts w:asciiTheme="minorHAnsi" w:hAnsiTheme="minorHAnsi" w:cs="Arial"/>
                  <w:szCs w:val="22"/>
                  <w:rPrChange w:id="921" w:author="Bradley Law" w:date="2025-07-14T20:42:00Z" w16du:dateUtc="2025-07-15T00:42:00Z">
                    <w:rPr>
                      <w:rFonts w:asciiTheme="minorHAnsi" w:hAnsiTheme="minorHAnsi" w:cs="Arial"/>
                      <w:sz w:val="18"/>
                      <w:szCs w:val="18"/>
                    </w:rPr>
                  </w:rPrChange>
                </w:rPr>
                <w:t xml:space="preserve"> move on to the cust</w:t>
              </w:r>
            </w:ins>
            <w:ins w:id="922" w:author="Bradley Law" w:date="2025-07-14T17:05:00Z" w16du:dateUtc="2025-07-14T21:05:00Z">
              <w:r w:rsidRPr="002903A0">
                <w:rPr>
                  <w:rFonts w:asciiTheme="minorHAnsi" w:hAnsiTheme="minorHAnsi" w:cs="Arial"/>
                  <w:szCs w:val="22"/>
                  <w:rPrChange w:id="923" w:author="Bradley Law" w:date="2025-07-14T20:42:00Z" w16du:dateUtc="2025-07-15T00:42:00Z">
                    <w:rPr>
                      <w:rFonts w:asciiTheme="minorHAnsi" w:hAnsiTheme="minorHAnsi" w:cs="Arial"/>
                      <w:sz w:val="18"/>
                      <w:szCs w:val="18"/>
                    </w:rPr>
                  </w:rPrChange>
                </w:rPr>
                <w:t xml:space="preserve">omer profile record so we can look at the customer profile details like interaction history or any type of flagging. </w:t>
              </w:r>
            </w:ins>
          </w:p>
          <w:p w14:paraId="371B5BDA" w14:textId="77777777" w:rsidR="00580253" w:rsidRPr="002903A0" w:rsidRDefault="00580253" w:rsidP="0028217E">
            <w:pPr>
              <w:pStyle w:val="NormalWeb"/>
              <w:rPr>
                <w:rFonts w:asciiTheme="minorHAnsi" w:hAnsiTheme="minorHAnsi" w:cs="Arial"/>
                <w:szCs w:val="22"/>
                <w:rPrChange w:id="924" w:author="Bradley Law" w:date="2025-07-14T20:42:00Z" w16du:dateUtc="2025-07-15T00:42:00Z">
                  <w:rPr>
                    <w:rFonts w:ascii="Arial" w:hAnsi="Arial" w:cs="Arial"/>
                    <w:sz w:val="18"/>
                    <w:szCs w:val="18"/>
                  </w:rPr>
                </w:rPrChange>
              </w:rPr>
            </w:pPr>
            <w:r w:rsidRPr="002903A0">
              <w:rPr>
                <w:rFonts w:asciiTheme="minorHAnsi" w:hAnsiTheme="minorHAnsi" w:cs="Arial"/>
                <w:szCs w:val="22"/>
                <w:rPrChange w:id="925" w:author="Bradley Law" w:date="2025-07-14T20:42:00Z" w16du:dateUtc="2025-07-15T00:42:00Z">
                  <w:rPr>
                    <w:rFonts w:ascii="Arial" w:hAnsi="Arial" w:cs="Arial"/>
                    <w:sz w:val="18"/>
                    <w:szCs w:val="18"/>
                  </w:rPr>
                </w:rPrChange>
              </w:rPr>
              <w:t>Do: Show the following:</w:t>
            </w:r>
          </w:p>
          <w:p w14:paraId="2F9F8A12" w14:textId="77777777" w:rsidR="00580253" w:rsidRPr="002903A0" w:rsidRDefault="00580253" w:rsidP="0028217E">
            <w:pPr>
              <w:pStyle w:val="NormalWeb"/>
              <w:numPr>
                <w:ilvl w:val="0"/>
                <w:numId w:val="19"/>
              </w:numPr>
              <w:rPr>
                <w:ins w:id="926" w:author="Bradley Law" w:date="2025-07-14T17:03:00Z" w16du:dateUtc="2025-07-14T21:03:00Z"/>
                <w:rFonts w:asciiTheme="minorHAnsi" w:hAnsiTheme="minorHAnsi" w:cs="Arial"/>
                <w:spacing w:val="-4"/>
                <w:szCs w:val="22"/>
                <w:rPrChange w:id="927" w:author="Bradley Law" w:date="2025-07-14T20:42:00Z" w16du:dateUtc="2025-07-15T00:42:00Z">
                  <w:rPr>
                    <w:ins w:id="928" w:author="Bradley Law" w:date="2025-07-14T17:03:00Z" w16du:dateUtc="2025-07-14T21:03:00Z"/>
                    <w:rFonts w:asciiTheme="minorHAnsi" w:hAnsiTheme="minorHAnsi" w:cs="Arial"/>
                    <w:sz w:val="18"/>
                    <w:szCs w:val="18"/>
                  </w:rPr>
                </w:rPrChange>
              </w:rPr>
            </w:pPr>
            <w:r w:rsidRPr="002903A0">
              <w:rPr>
                <w:rFonts w:asciiTheme="minorHAnsi" w:hAnsiTheme="minorHAnsi" w:cs="Arial"/>
                <w:szCs w:val="22"/>
                <w:rPrChange w:id="929" w:author="Bradley Law" w:date="2025-07-14T20:42:00Z" w16du:dateUtc="2025-07-15T00:42:00Z">
                  <w:rPr>
                    <w:rFonts w:ascii="Arial" w:hAnsi="Arial" w:cs="Arial"/>
                    <w:sz w:val="18"/>
                    <w:szCs w:val="18"/>
                  </w:rPr>
                </w:rPrChange>
              </w:rPr>
              <w:t>Open Contact Record</w:t>
            </w:r>
          </w:p>
          <w:p w14:paraId="1729249F" w14:textId="558CAEF9" w:rsidR="00580253" w:rsidRPr="002903A0" w:rsidRDefault="00580253">
            <w:pPr>
              <w:pStyle w:val="NormalWeb"/>
              <w:numPr>
                <w:ilvl w:val="1"/>
                <w:numId w:val="19"/>
              </w:numPr>
              <w:rPr>
                <w:ins w:id="930" w:author="Bradley Law" w:date="2025-07-12T18:47:00Z" w16du:dateUtc="2025-07-12T22:47:00Z"/>
                <w:rFonts w:asciiTheme="minorHAnsi" w:hAnsiTheme="minorHAnsi" w:cs="Arial"/>
                <w:spacing w:val="-4"/>
                <w:szCs w:val="22"/>
                <w:rPrChange w:id="931" w:author="Bradley Law" w:date="2025-07-14T20:42:00Z" w16du:dateUtc="2025-07-15T00:42:00Z">
                  <w:rPr>
                    <w:ins w:id="932" w:author="Bradley Law" w:date="2025-07-12T18:47:00Z" w16du:dateUtc="2025-07-12T22:47:00Z"/>
                    <w:rFonts w:ascii="Arial" w:hAnsi="Arial" w:cs="Arial"/>
                    <w:sz w:val="18"/>
                    <w:szCs w:val="18"/>
                  </w:rPr>
                </w:rPrChange>
              </w:rPr>
              <w:pPrChange w:id="933" w:author="Bradley Law" w:date="2025-07-14T17:03:00Z" w16du:dateUtc="2025-07-14T21:03:00Z">
                <w:pPr>
                  <w:pStyle w:val="NormalWeb"/>
                  <w:framePr w:hSpace="180" w:wrap="around" w:vAnchor="text" w:hAnchor="text" w:y="1"/>
                  <w:numPr>
                    <w:numId w:val="19"/>
                  </w:numPr>
                  <w:ind w:left="720" w:hanging="360"/>
                  <w:suppressOverlap/>
                </w:pPr>
              </w:pPrChange>
            </w:pPr>
            <w:ins w:id="934" w:author="Bradley Law" w:date="2025-07-14T17:03:00Z" w16du:dateUtc="2025-07-14T21:03:00Z">
              <w:r w:rsidRPr="002903A0">
                <w:rPr>
                  <w:rFonts w:asciiTheme="minorHAnsi" w:hAnsiTheme="minorHAnsi" w:cs="Arial"/>
                  <w:spacing w:val="-4"/>
                  <w:szCs w:val="22"/>
                  <w:rPrChange w:id="935" w:author="Bradley Law" w:date="2025-07-14T20:42:00Z" w16du:dateUtc="2025-07-15T00:42:00Z">
                    <w:rPr>
                      <w:rFonts w:asciiTheme="minorHAnsi" w:hAnsiTheme="minorHAnsi" w:cs="Arial"/>
                      <w:spacing w:val="-4"/>
                      <w:sz w:val="18"/>
                      <w:szCs w:val="18"/>
                    </w:rPr>
                  </w:rPrChange>
                </w:rPr>
                <w:t>3 ways: Search, Link at Search</w:t>
              </w:r>
            </w:ins>
            <w:ins w:id="936" w:author="Bradley Law" w:date="2025-07-14T17:04:00Z" w16du:dateUtc="2025-07-14T21:04:00Z">
              <w:r w:rsidRPr="002903A0">
                <w:rPr>
                  <w:rFonts w:asciiTheme="minorHAnsi" w:hAnsiTheme="minorHAnsi" w:cs="Arial"/>
                  <w:spacing w:val="-4"/>
                  <w:szCs w:val="22"/>
                  <w:rPrChange w:id="937" w:author="Bradley Law" w:date="2025-07-14T20:42:00Z" w16du:dateUtc="2025-07-15T00:42:00Z">
                    <w:rPr>
                      <w:rFonts w:asciiTheme="minorHAnsi" w:hAnsiTheme="minorHAnsi" w:cs="Arial"/>
                      <w:spacing w:val="-4"/>
                      <w:sz w:val="18"/>
                      <w:szCs w:val="18"/>
                    </w:rPr>
                  </w:rPrChange>
                </w:rPr>
                <w:t xml:space="preserve">es </w:t>
              </w:r>
            </w:ins>
          </w:p>
          <w:p w14:paraId="2670DFF3" w14:textId="06A77B1C" w:rsidR="00580253" w:rsidRPr="002903A0" w:rsidRDefault="00580253" w:rsidP="006062C3">
            <w:pPr>
              <w:pStyle w:val="NormalWeb"/>
              <w:numPr>
                <w:ilvl w:val="0"/>
                <w:numId w:val="19"/>
              </w:numPr>
              <w:rPr>
                <w:ins w:id="938" w:author="Bradley Law" w:date="2025-07-14T17:15:00Z" w16du:dateUtc="2025-07-14T21:15:00Z"/>
                <w:rFonts w:asciiTheme="minorHAnsi" w:hAnsiTheme="minorHAnsi" w:cs="Arial"/>
                <w:spacing w:val="-4"/>
                <w:szCs w:val="22"/>
                <w:rPrChange w:id="939" w:author="Bradley Law" w:date="2025-07-14T20:42:00Z" w16du:dateUtc="2025-07-15T00:42:00Z">
                  <w:rPr>
                    <w:ins w:id="940" w:author="Bradley Law" w:date="2025-07-14T17:15:00Z" w16du:dateUtc="2025-07-14T21:15:00Z"/>
                    <w:rFonts w:asciiTheme="minorHAnsi" w:hAnsiTheme="minorHAnsi" w:cs="Arial"/>
                    <w:sz w:val="18"/>
                    <w:szCs w:val="18"/>
                  </w:rPr>
                </w:rPrChange>
              </w:rPr>
            </w:pPr>
            <w:ins w:id="941" w:author="Bradley Law" w:date="2025-07-14T17:15:00Z" w16du:dateUtc="2025-07-14T21:15:00Z">
              <w:r w:rsidRPr="002903A0">
                <w:rPr>
                  <w:rFonts w:asciiTheme="minorHAnsi" w:hAnsiTheme="minorHAnsi" w:cs="Arial"/>
                  <w:szCs w:val="22"/>
                  <w:rPrChange w:id="942" w:author="Bradley Law" w:date="2025-07-14T20:42:00Z" w16du:dateUtc="2025-07-15T00:42:00Z">
                    <w:rPr>
                      <w:rFonts w:asciiTheme="minorHAnsi" w:hAnsiTheme="minorHAnsi" w:cs="Arial"/>
                      <w:sz w:val="18"/>
                      <w:szCs w:val="18"/>
                    </w:rPr>
                  </w:rPrChange>
                </w:rPr>
                <w:t xml:space="preserve">Fraud Notification </w:t>
              </w:r>
            </w:ins>
          </w:p>
          <w:p w14:paraId="50F86B34" w14:textId="604A80AC" w:rsidR="00580253" w:rsidRPr="002903A0" w:rsidRDefault="00580253" w:rsidP="006062C3">
            <w:pPr>
              <w:pStyle w:val="NormalWeb"/>
              <w:numPr>
                <w:ilvl w:val="0"/>
                <w:numId w:val="19"/>
              </w:numPr>
              <w:rPr>
                <w:ins w:id="943" w:author="Bradley Law" w:date="2025-07-14T17:15:00Z" w16du:dateUtc="2025-07-14T21:15:00Z"/>
                <w:rFonts w:asciiTheme="minorHAnsi" w:hAnsiTheme="minorHAnsi" w:cs="Arial"/>
                <w:spacing w:val="-4"/>
                <w:szCs w:val="22"/>
                <w:rPrChange w:id="944" w:author="Bradley Law" w:date="2025-07-14T20:42:00Z" w16du:dateUtc="2025-07-15T00:42:00Z">
                  <w:rPr>
                    <w:ins w:id="945" w:author="Bradley Law" w:date="2025-07-14T17:15:00Z" w16du:dateUtc="2025-07-14T21:15:00Z"/>
                    <w:rFonts w:asciiTheme="minorHAnsi" w:hAnsiTheme="minorHAnsi" w:cs="Arial"/>
                    <w:sz w:val="18"/>
                    <w:szCs w:val="18"/>
                  </w:rPr>
                </w:rPrChange>
              </w:rPr>
            </w:pPr>
            <w:ins w:id="946" w:author="Bradley Law" w:date="2025-07-14T17:15:00Z" w16du:dateUtc="2025-07-14T21:15:00Z">
              <w:r w:rsidRPr="002903A0">
                <w:rPr>
                  <w:rFonts w:asciiTheme="minorHAnsi" w:hAnsiTheme="minorHAnsi" w:cs="Arial"/>
                  <w:szCs w:val="22"/>
                  <w:rPrChange w:id="947" w:author="Bradley Law" w:date="2025-07-14T20:42:00Z" w16du:dateUtc="2025-07-15T00:42:00Z">
                    <w:rPr>
                      <w:rFonts w:asciiTheme="minorHAnsi" w:hAnsiTheme="minorHAnsi" w:cs="Arial"/>
                      <w:sz w:val="18"/>
                      <w:szCs w:val="18"/>
                    </w:rPr>
                  </w:rPrChange>
                </w:rPr>
                <w:t>Contact Information</w:t>
              </w:r>
            </w:ins>
          </w:p>
          <w:p w14:paraId="312D53F1" w14:textId="77777777" w:rsidR="00580253" w:rsidRPr="002903A0" w:rsidDel="00D42711" w:rsidRDefault="00580253" w:rsidP="0028217E">
            <w:pPr>
              <w:pStyle w:val="NormalWeb"/>
              <w:numPr>
                <w:ilvl w:val="0"/>
                <w:numId w:val="19"/>
              </w:numPr>
              <w:rPr>
                <w:del w:id="948" w:author="Bradley Law" w:date="2025-07-12T18:47:00Z" w16du:dateUtc="2025-07-12T22:47:00Z"/>
                <w:rFonts w:asciiTheme="minorHAnsi" w:hAnsiTheme="minorHAnsi" w:cs="Arial"/>
                <w:spacing w:val="-4"/>
                <w:szCs w:val="22"/>
                <w:rPrChange w:id="949" w:author="Bradley Law" w:date="2025-07-14T20:42:00Z" w16du:dateUtc="2025-07-15T00:42:00Z">
                  <w:rPr>
                    <w:del w:id="950" w:author="Bradley Law" w:date="2025-07-12T18:47:00Z" w16du:dateUtc="2025-07-12T22:47:00Z"/>
                    <w:rFonts w:ascii="Arial" w:hAnsi="Arial" w:cs="Arial"/>
                    <w:spacing w:val="-4"/>
                    <w:sz w:val="18"/>
                    <w:szCs w:val="18"/>
                  </w:rPr>
                </w:rPrChange>
              </w:rPr>
            </w:pPr>
          </w:p>
          <w:p w14:paraId="1680A025" w14:textId="708F50AC" w:rsidR="00580253" w:rsidRPr="002903A0" w:rsidDel="006C4A86" w:rsidRDefault="00580253" w:rsidP="0028217E">
            <w:pPr>
              <w:pStyle w:val="NormalWeb"/>
              <w:numPr>
                <w:ilvl w:val="0"/>
                <w:numId w:val="19"/>
              </w:numPr>
              <w:rPr>
                <w:del w:id="951" w:author="Bradley Law" w:date="2025-07-14T17:15:00Z" w16du:dateUtc="2025-07-14T21:15:00Z"/>
                <w:rFonts w:asciiTheme="minorHAnsi" w:hAnsiTheme="minorHAnsi" w:cs="Arial"/>
                <w:spacing w:val="-4"/>
                <w:szCs w:val="22"/>
                <w:rPrChange w:id="952" w:author="Bradley Law" w:date="2025-07-14T20:42:00Z" w16du:dateUtc="2025-07-15T00:42:00Z">
                  <w:rPr>
                    <w:del w:id="953" w:author="Bradley Law" w:date="2025-07-14T17:15:00Z" w16du:dateUtc="2025-07-14T21:15:00Z"/>
                    <w:rFonts w:ascii="Arial" w:hAnsi="Arial" w:cs="Arial"/>
                    <w:spacing w:val="-4"/>
                    <w:sz w:val="18"/>
                    <w:szCs w:val="18"/>
                  </w:rPr>
                </w:rPrChange>
              </w:rPr>
            </w:pPr>
            <w:del w:id="954" w:author="Bradley Law" w:date="2025-07-14T17:15:00Z" w16du:dateUtc="2025-07-14T21:15:00Z">
              <w:r w:rsidRPr="002903A0" w:rsidDel="006C4A86">
                <w:rPr>
                  <w:rFonts w:asciiTheme="minorHAnsi" w:hAnsiTheme="minorHAnsi" w:cs="Arial"/>
                  <w:szCs w:val="22"/>
                  <w:rPrChange w:id="955" w:author="Bradley Law" w:date="2025-07-14T20:42:00Z" w16du:dateUtc="2025-07-15T00:42:00Z">
                    <w:rPr>
                      <w:rFonts w:ascii="Arial" w:hAnsi="Arial" w:cs="Arial"/>
                      <w:sz w:val="18"/>
                      <w:szCs w:val="18"/>
                    </w:rPr>
                  </w:rPrChange>
                </w:rPr>
                <w:delText>Timeline</w:delText>
              </w:r>
            </w:del>
          </w:p>
          <w:p w14:paraId="5F8C697B" w14:textId="1DBC0311" w:rsidR="00580253" w:rsidRPr="002903A0" w:rsidRDefault="00580253" w:rsidP="0028217E">
            <w:pPr>
              <w:pStyle w:val="ListParagraph"/>
              <w:numPr>
                <w:ilvl w:val="0"/>
                <w:numId w:val="19"/>
              </w:numPr>
              <w:kinsoku w:val="0"/>
              <w:overflowPunct w:val="0"/>
              <w:autoSpaceDE w:val="0"/>
              <w:autoSpaceDN w:val="0"/>
              <w:adjustRightInd w:val="0"/>
              <w:spacing w:after="0"/>
              <w:rPr>
                <w:ins w:id="956" w:author="Bradley Law" w:date="2025-07-14T17:15:00Z" w16du:dateUtc="2025-07-14T21:15:00Z"/>
                <w:rFonts w:asciiTheme="minorHAnsi" w:hAnsiTheme="minorHAnsi" w:cs="Arial"/>
                <w:spacing w:val="-4"/>
                <w:rPrChange w:id="957" w:author="Bradley Law" w:date="2025-07-14T20:42:00Z" w16du:dateUtc="2025-07-15T00:42:00Z">
                  <w:rPr>
                    <w:ins w:id="958" w:author="Bradley Law" w:date="2025-07-14T17:15:00Z" w16du:dateUtc="2025-07-14T21:15:00Z"/>
                    <w:rFonts w:asciiTheme="minorHAnsi" w:hAnsiTheme="minorHAnsi" w:cs="Arial"/>
                    <w:spacing w:val="-4"/>
                    <w:sz w:val="18"/>
                    <w:szCs w:val="18"/>
                  </w:rPr>
                </w:rPrChange>
              </w:rPr>
            </w:pPr>
            <w:r w:rsidRPr="002903A0">
              <w:rPr>
                <w:rFonts w:asciiTheme="minorHAnsi" w:hAnsiTheme="minorHAnsi" w:cs="Arial"/>
                <w:spacing w:val="-4"/>
                <w:rPrChange w:id="959" w:author="Bradley Law" w:date="2025-07-14T20:42:00Z" w16du:dateUtc="2025-07-15T00:42:00Z">
                  <w:rPr>
                    <w:rFonts w:ascii="Arial" w:hAnsi="Arial" w:cs="Arial"/>
                    <w:spacing w:val="-4"/>
                    <w:sz w:val="18"/>
                    <w:szCs w:val="18"/>
                  </w:rPr>
                </w:rPrChange>
              </w:rPr>
              <w:t xml:space="preserve">Fraud </w:t>
            </w:r>
            <w:del w:id="960" w:author="Bradley Law" w:date="2025-07-14T17:16:00Z" w16du:dateUtc="2025-07-14T21:16:00Z">
              <w:r w:rsidRPr="002903A0" w:rsidDel="00D26EF6">
                <w:rPr>
                  <w:rFonts w:asciiTheme="minorHAnsi" w:hAnsiTheme="minorHAnsi" w:cs="Arial"/>
                  <w:spacing w:val="-4"/>
                  <w:rPrChange w:id="961" w:author="Bradley Law" w:date="2025-07-14T20:42:00Z" w16du:dateUtc="2025-07-15T00:42:00Z">
                    <w:rPr>
                      <w:rFonts w:ascii="Arial" w:hAnsi="Arial" w:cs="Arial"/>
                      <w:spacing w:val="-4"/>
                      <w:sz w:val="18"/>
                      <w:szCs w:val="18"/>
                    </w:rPr>
                  </w:rPrChange>
                </w:rPr>
                <w:delText xml:space="preserve">Alert Header &amp; </w:delText>
              </w:r>
            </w:del>
            <w:r w:rsidRPr="002903A0">
              <w:rPr>
                <w:rFonts w:asciiTheme="minorHAnsi" w:hAnsiTheme="minorHAnsi" w:cs="Arial"/>
                <w:spacing w:val="-4"/>
                <w:rPrChange w:id="962" w:author="Bradley Law" w:date="2025-07-14T20:42:00Z" w16du:dateUtc="2025-07-15T00:42:00Z">
                  <w:rPr>
                    <w:rFonts w:ascii="Arial" w:hAnsi="Arial" w:cs="Arial"/>
                    <w:spacing w:val="-4"/>
                    <w:sz w:val="18"/>
                    <w:szCs w:val="18"/>
                  </w:rPr>
                </w:rPrChange>
              </w:rPr>
              <w:t>Toggle</w:t>
            </w:r>
          </w:p>
          <w:p w14:paraId="5A2EA186" w14:textId="21E3C0E9" w:rsidR="00580253" w:rsidRPr="002903A0" w:rsidRDefault="00580253" w:rsidP="006C4A86">
            <w:pPr>
              <w:pStyle w:val="NormalWeb"/>
              <w:numPr>
                <w:ilvl w:val="0"/>
                <w:numId w:val="19"/>
              </w:numPr>
              <w:rPr>
                <w:ins w:id="963" w:author="Bradley Law" w:date="2025-07-14T17:16:00Z" w16du:dateUtc="2025-07-14T21:16:00Z"/>
                <w:rFonts w:asciiTheme="minorHAnsi" w:hAnsiTheme="minorHAnsi" w:cs="Arial"/>
                <w:spacing w:val="-4"/>
                <w:szCs w:val="22"/>
                <w:rPrChange w:id="964" w:author="Bradley Law" w:date="2025-07-14T20:42:00Z" w16du:dateUtc="2025-07-15T00:42:00Z">
                  <w:rPr>
                    <w:ins w:id="965" w:author="Bradley Law" w:date="2025-07-14T17:16:00Z" w16du:dateUtc="2025-07-14T21:16:00Z"/>
                    <w:rFonts w:asciiTheme="minorHAnsi" w:hAnsiTheme="minorHAnsi" w:cs="Arial"/>
                    <w:sz w:val="18"/>
                    <w:szCs w:val="18"/>
                  </w:rPr>
                </w:rPrChange>
              </w:rPr>
            </w:pPr>
            <w:ins w:id="966" w:author="Bradley Law" w:date="2025-07-14T17:15:00Z" w16du:dateUtc="2025-07-14T21:15:00Z">
              <w:r w:rsidRPr="002903A0">
                <w:rPr>
                  <w:rFonts w:asciiTheme="minorHAnsi" w:hAnsiTheme="minorHAnsi" w:cs="Arial"/>
                  <w:szCs w:val="22"/>
                  <w:rPrChange w:id="967" w:author="Bradley Law" w:date="2025-07-14T20:42:00Z" w16du:dateUtc="2025-07-15T00:42:00Z">
                    <w:rPr>
                      <w:rFonts w:asciiTheme="minorHAnsi" w:hAnsiTheme="minorHAnsi" w:cs="Arial"/>
                      <w:sz w:val="18"/>
                      <w:szCs w:val="18"/>
                    </w:rPr>
                  </w:rPrChange>
                </w:rPr>
                <w:t>Timelin</w:t>
              </w:r>
            </w:ins>
            <w:ins w:id="968" w:author="Bradley Law" w:date="2025-07-14T17:16:00Z" w16du:dateUtc="2025-07-14T21:16:00Z">
              <w:r w:rsidRPr="002903A0">
                <w:rPr>
                  <w:rFonts w:asciiTheme="minorHAnsi" w:hAnsiTheme="minorHAnsi" w:cs="Arial"/>
                  <w:szCs w:val="22"/>
                  <w:rPrChange w:id="969" w:author="Bradley Law" w:date="2025-07-14T20:42:00Z" w16du:dateUtc="2025-07-15T00:42:00Z">
                    <w:rPr>
                      <w:rFonts w:asciiTheme="minorHAnsi" w:hAnsiTheme="minorHAnsi" w:cs="Arial"/>
                      <w:sz w:val="18"/>
                      <w:szCs w:val="18"/>
                    </w:rPr>
                  </w:rPrChange>
                </w:rPr>
                <w:t>e</w:t>
              </w:r>
            </w:ins>
          </w:p>
          <w:p w14:paraId="79F6A719" w14:textId="5EECA6E4" w:rsidR="00580253" w:rsidRPr="002903A0" w:rsidRDefault="00580253" w:rsidP="006C4A86">
            <w:pPr>
              <w:pStyle w:val="NormalWeb"/>
              <w:numPr>
                <w:ilvl w:val="0"/>
                <w:numId w:val="19"/>
              </w:numPr>
              <w:rPr>
                <w:ins w:id="970" w:author="Bradley Law" w:date="2025-07-14T17:23:00Z" w16du:dateUtc="2025-07-14T21:23:00Z"/>
                <w:rFonts w:asciiTheme="minorHAnsi" w:hAnsiTheme="minorHAnsi" w:cs="Arial"/>
                <w:spacing w:val="-4"/>
                <w:szCs w:val="22"/>
                <w:rPrChange w:id="971" w:author="Bradley Law" w:date="2025-07-14T20:42:00Z" w16du:dateUtc="2025-07-15T00:42:00Z">
                  <w:rPr>
                    <w:ins w:id="972" w:author="Bradley Law" w:date="2025-07-14T17:23:00Z" w16du:dateUtc="2025-07-14T21:23:00Z"/>
                    <w:rFonts w:asciiTheme="minorHAnsi" w:hAnsiTheme="minorHAnsi" w:cs="Arial"/>
                    <w:spacing w:val="-4"/>
                    <w:sz w:val="18"/>
                    <w:szCs w:val="18"/>
                  </w:rPr>
                </w:rPrChange>
              </w:rPr>
            </w:pPr>
            <w:ins w:id="973" w:author="Bradley Law" w:date="2025-07-14T17:16:00Z" w16du:dateUtc="2025-07-14T21:16:00Z">
              <w:r w:rsidRPr="002903A0">
                <w:rPr>
                  <w:rFonts w:asciiTheme="minorHAnsi" w:hAnsiTheme="minorHAnsi" w:cs="Arial"/>
                  <w:spacing w:val="-4"/>
                  <w:szCs w:val="22"/>
                  <w:rPrChange w:id="974" w:author="Bradley Law" w:date="2025-07-14T20:42:00Z" w16du:dateUtc="2025-07-15T00:42:00Z">
                    <w:rPr>
                      <w:rFonts w:asciiTheme="minorHAnsi" w:hAnsiTheme="minorHAnsi" w:cs="Arial"/>
                      <w:spacing w:val="-4"/>
                      <w:sz w:val="18"/>
                      <w:szCs w:val="18"/>
                    </w:rPr>
                  </w:rPrChange>
                </w:rPr>
                <w:t>Recent Cases</w:t>
              </w:r>
            </w:ins>
          </w:p>
          <w:p w14:paraId="00F764AD" w14:textId="2E5014DB" w:rsidR="00580253" w:rsidRPr="002903A0" w:rsidRDefault="00580253" w:rsidP="00205FCC">
            <w:pPr>
              <w:pStyle w:val="NormalWeb"/>
              <w:numPr>
                <w:ilvl w:val="1"/>
                <w:numId w:val="19"/>
              </w:numPr>
              <w:rPr>
                <w:ins w:id="975" w:author="Bradley Law" w:date="2025-07-14T17:26:00Z" w16du:dateUtc="2025-07-14T21:26:00Z"/>
                <w:rFonts w:asciiTheme="minorHAnsi" w:hAnsiTheme="minorHAnsi" w:cs="Arial"/>
                <w:spacing w:val="-4"/>
                <w:szCs w:val="22"/>
                <w:rPrChange w:id="976" w:author="Bradley Law" w:date="2025-07-14T20:42:00Z" w16du:dateUtc="2025-07-15T00:42:00Z">
                  <w:rPr>
                    <w:ins w:id="977" w:author="Bradley Law" w:date="2025-07-14T17:26:00Z" w16du:dateUtc="2025-07-14T21:26:00Z"/>
                    <w:rFonts w:asciiTheme="minorHAnsi" w:hAnsiTheme="minorHAnsi" w:cs="Arial"/>
                    <w:spacing w:val="-4"/>
                    <w:sz w:val="18"/>
                    <w:szCs w:val="18"/>
                  </w:rPr>
                </w:rPrChange>
              </w:rPr>
            </w:pPr>
            <w:ins w:id="978" w:author="Bradley Law" w:date="2025-07-14T17:26:00Z" w16du:dateUtc="2025-07-14T21:26:00Z">
              <w:r w:rsidRPr="002903A0">
                <w:rPr>
                  <w:rFonts w:asciiTheme="minorHAnsi" w:hAnsiTheme="minorHAnsi" w:cs="Arial"/>
                  <w:spacing w:val="-4"/>
                  <w:szCs w:val="22"/>
                  <w:rPrChange w:id="979" w:author="Bradley Law" w:date="2025-07-14T20:42:00Z" w16du:dateUtc="2025-07-15T00:42:00Z">
                    <w:rPr>
                      <w:rFonts w:asciiTheme="minorHAnsi" w:hAnsiTheme="minorHAnsi" w:cs="Arial"/>
                      <w:spacing w:val="-4"/>
                      <w:sz w:val="18"/>
                      <w:szCs w:val="18"/>
                    </w:rPr>
                  </w:rPrChange>
                </w:rPr>
                <w:t xml:space="preserve">Do: Run the Flow </w:t>
              </w:r>
            </w:ins>
          </w:p>
          <w:p w14:paraId="3EB0E822" w14:textId="3EEF64B6" w:rsidR="00580253" w:rsidRPr="002903A0" w:rsidRDefault="00580253" w:rsidP="00205FCC">
            <w:pPr>
              <w:pStyle w:val="NormalWeb"/>
              <w:numPr>
                <w:ilvl w:val="1"/>
                <w:numId w:val="19"/>
              </w:numPr>
              <w:rPr>
                <w:ins w:id="980" w:author="Bradley Law" w:date="2025-07-14T17:26:00Z" w16du:dateUtc="2025-07-14T21:26:00Z"/>
                <w:rFonts w:asciiTheme="minorHAnsi" w:hAnsiTheme="minorHAnsi" w:cs="Arial"/>
                <w:spacing w:val="-4"/>
                <w:szCs w:val="22"/>
                <w:rPrChange w:id="981" w:author="Bradley Law" w:date="2025-07-14T20:42:00Z" w16du:dateUtc="2025-07-15T00:42:00Z">
                  <w:rPr>
                    <w:ins w:id="982" w:author="Bradley Law" w:date="2025-07-14T17:26:00Z" w16du:dateUtc="2025-07-14T21:26:00Z"/>
                    <w:rFonts w:asciiTheme="minorHAnsi" w:hAnsiTheme="minorHAnsi" w:cs="Arial"/>
                    <w:spacing w:val="-4"/>
                    <w:sz w:val="18"/>
                    <w:szCs w:val="18"/>
                  </w:rPr>
                </w:rPrChange>
              </w:rPr>
            </w:pPr>
            <w:ins w:id="983" w:author="Bradley Law" w:date="2025-07-14T17:26:00Z" w16du:dateUtc="2025-07-14T21:26:00Z">
              <w:r w:rsidRPr="002903A0">
                <w:rPr>
                  <w:rFonts w:asciiTheme="minorHAnsi" w:hAnsiTheme="minorHAnsi" w:cs="Arial"/>
                  <w:spacing w:val="-4"/>
                  <w:szCs w:val="22"/>
                  <w:rPrChange w:id="984" w:author="Bradley Law" w:date="2025-07-14T20:42:00Z" w16du:dateUtc="2025-07-15T00:42:00Z">
                    <w:rPr>
                      <w:rFonts w:asciiTheme="minorHAnsi" w:hAnsiTheme="minorHAnsi" w:cs="Arial"/>
                      <w:spacing w:val="-4"/>
                      <w:sz w:val="18"/>
                      <w:szCs w:val="18"/>
                    </w:rPr>
                  </w:rPrChange>
                </w:rPr>
                <w:t>Brad: Explain this is an AI generated feature, Run the Flow</w:t>
              </w:r>
            </w:ins>
          </w:p>
          <w:p w14:paraId="7384441C" w14:textId="4B6E85E3" w:rsidR="00580253" w:rsidRPr="002903A0" w:rsidRDefault="00580253" w:rsidP="00A13D72">
            <w:pPr>
              <w:pStyle w:val="NormalWeb"/>
              <w:numPr>
                <w:ilvl w:val="1"/>
                <w:numId w:val="19"/>
              </w:numPr>
              <w:rPr>
                <w:ins w:id="985" w:author="Bradley Law" w:date="2025-07-14T17:23:00Z" w16du:dateUtc="2025-07-14T21:23:00Z"/>
                <w:rFonts w:asciiTheme="minorHAnsi" w:hAnsiTheme="minorHAnsi" w:cs="Arial"/>
                <w:spacing w:val="-4"/>
                <w:szCs w:val="22"/>
                <w:rPrChange w:id="986" w:author="Bradley Law" w:date="2025-07-14T20:42:00Z" w16du:dateUtc="2025-07-15T00:42:00Z">
                  <w:rPr>
                    <w:ins w:id="987" w:author="Bradley Law" w:date="2025-07-14T17:23:00Z" w16du:dateUtc="2025-07-14T21:23:00Z"/>
                    <w:rFonts w:asciiTheme="minorHAnsi" w:hAnsiTheme="minorHAnsi" w:cs="Arial"/>
                    <w:spacing w:val="-4"/>
                    <w:sz w:val="18"/>
                    <w:szCs w:val="18"/>
                  </w:rPr>
                </w:rPrChange>
              </w:rPr>
            </w:pPr>
            <w:ins w:id="988" w:author="Bradley Law" w:date="2025-07-14T17:23:00Z" w16du:dateUtc="2025-07-14T21:23:00Z">
              <w:r w:rsidRPr="002903A0">
                <w:rPr>
                  <w:rFonts w:asciiTheme="minorHAnsi" w:hAnsiTheme="minorHAnsi" w:cs="Arial"/>
                  <w:spacing w:val="-4"/>
                  <w:szCs w:val="22"/>
                  <w:rPrChange w:id="989" w:author="Bradley Law" w:date="2025-07-14T20:42:00Z" w16du:dateUtc="2025-07-15T00:42:00Z">
                    <w:rPr>
                      <w:rFonts w:asciiTheme="minorHAnsi" w:hAnsiTheme="minorHAnsi" w:cs="Arial"/>
                      <w:spacing w:val="-4"/>
                      <w:sz w:val="18"/>
                      <w:szCs w:val="18"/>
                    </w:rPr>
                  </w:rPrChange>
                </w:rPr>
                <w:t xml:space="preserve">Post Interaction Steps </w:t>
              </w:r>
            </w:ins>
          </w:p>
          <w:p w14:paraId="34702619" w14:textId="687CA50F" w:rsidR="00580253" w:rsidRPr="002903A0" w:rsidRDefault="00580253" w:rsidP="009E2D72">
            <w:pPr>
              <w:pStyle w:val="NormalWeb"/>
              <w:numPr>
                <w:ilvl w:val="0"/>
                <w:numId w:val="19"/>
              </w:numPr>
              <w:rPr>
                <w:ins w:id="990" w:author="Bradley Law" w:date="2025-07-14T18:07:00Z" w16du:dateUtc="2025-07-14T22:07:00Z"/>
                <w:rFonts w:asciiTheme="minorHAnsi" w:hAnsiTheme="minorHAnsi" w:cs="Arial"/>
                <w:spacing w:val="-4"/>
                <w:szCs w:val="22"/>
                <w:rPrChange w:id="991" w:author="Bradley Law" w:date="2025-07-14T20:42:00Z" w16du:dateUtc="2025-07-15T00:42:00Z">
                  <w:rPr>
                    <w:ins w:id="992" w:author="Bradley Law" w:date="2025-07-14T18:07:00Z" w16du:dateUtc="2025-07-14T22:07:00Z"/>
                    <w:rFonts w:asciiTheme="minorHAnsi" w:hAnsiTheme="minorHAnsi" w:cs="Arial"/>
                    <w:spacing w:val="-4"/>
                    <w:sz w:val="18"/>
                    <w:szCs w:val="18"/>
                  </w:rPr>
                </w:rPrChange>
              </w:rPr>
            </w:pPr>
            <w:ins w:id="993" w:author="Bradley Law" w:date="2025-07-14T17:16:00Z" w16du:dateUtc="2025-07-14T21:16:00Z">
              <w:r w:rsidRPr="002903A0">
                <w:rPr>
                  <w:rFonts w:asciiTheme="minorHAnsi" w:hAnsiTheme="minorHAnsi" w:cs="Arial"/>
                  <w:spacing w:val="-4"/>
                  <w:szCs w:val="22"/>
                  <w:rPrChange w:id="994" w:author="Bradley Law" w:date="2025-07-14T20:42:00Z" w16du:dateUtc="2025-07-15T00:42:00Z">
                    <w:rPr>
                      <w:rFonts w:asciiTheme="minorHAnsi" w:hAnsiTheme="minorHAnsi" w:cs="Arial"/>
                      <w:spacing w:val="-4"/>
                      <w:sz w:val="18"/>
                      <w:szCs w:val="18"/>
                    </w:rPr>
                  </w:rPrChange>
                </w:rPr>
                <w:t>Recent Claims</w:t>
              </w:r>
            </w:ins>
          </w:p>
          <w:p w14:paraId="276EF169" w14:textId="116FF80F" w:rsidR="00580253" w:rsidRPr="002903A0" w:rsidRDefault="00580253">
            <w:pPr>
              <w:pStyle w:val="NormalWeb"/>
              <w:numPr>
                <w:ilvl w:val="1"/>
                <w:numId w:val="19"/>
              </w:numPr>
              <w:rPr>
                <w:ins w:id="995" w:author="Bradley Law" w:date="2025-07-14T17:16:00Z" w16du:dateUtc="2025-07-14T21:16:00Z"/>
                <w:rFonts w:asciiTheme="minorHAnsi" w:hAnsiTheme="minorHAnsi" w:cs="Arial"/>
                <w:spacing w:val="-4"/>
                <w:szCs w:val="22"/>
                <w:rPrChange w:id="996" w:author="Bradley Law" w:date="2025-07-14T20:42:00Z" w16du:dateUtc="2025-07-15T00:42:00Z">
                  <w:rPr>
                    <w:ins w:id="997" w:author="Bradley Law" w:date="2025-07-14T17:16:00Z" w16du:dateUtc="2025-07-14T21:16:00Z"/>
                    <w:rFonts w:asciiTheme="minorHAnsi" w:hAnsiTheme="minorHAnsi" w:cs="Arial"/>
                    <w:spacing w:val="-4"/>
                    <w:sz w:val="18"/>
                    <w:szCs w:val="18"/>
                  </w:rPr>
                </w:rPrChange>
              </w:rPr>
              <w:pPrChange w:id="998" w:author="Bradley Law" w:date="2025-07-14T18:07:00Z" w16du:dateUtc="2025-07-14T22:07:00Z">
                <w:pPr>
                  <w:pStyle w:val="NormalWeb"/>
                  <w:framePr w:hSpace="180" w:wrap="around" w:vAnchor="text" w:hAnchor="text" w:y="1"/>
                  <w:numPr>
                    <w:numId w:val="19"/>
                  </w:numPr>
                  <w:ind w:left="720" w:hanging="360"/>
                  <w:suppressOverlap/>
                </w:pPr>
              </w:pPrChange>
            </w:pPr>
            <w:ins w:id="999" w:author="Bradley Law" w:date="2025-07-14T18:07:00Z" w16du:dateUtc="2025-07-14T22:07:00Z">
              <w:r w:rsidRPr="002903A0">
                <w:rPr>
                  <w:rFonts w:asciiTheme="minorHAnsi" w:hAnsiTheme="minorHAnsi" w:cs="Arial"/>
                  <w:spacing w:val="-4"/>
                  <w:szCs w:val="22"/>
                  <w:rPrChange w:id="1000" w:author="Bradley Law" w:date="2025-07-14T20:42:00Z" w16du:dateUtc="2025-07-15T00:42:00Z">
                    <w:rPr>
                      <w:rFonts w:cs="Arial"/>
                      <w:spacing w:val="-4"/>
                    </w:rPr>
                  </w:rPrChange>
                </w:rPr>
                <w:t xml:space="preserve">Related </w:t>
              </w:r>
              <w:r w:rsidRPr="002903A0">
                <w:rPr>
                  <w:rFonts w:asciiTheme="minorHAnsi" w:hAnsiTheme="minorHAnsi" w:cs="Arial"/>
                  <w:spacing w:val="-4"/>
                  <w:szCs w:val="22"/>
                  <w:rPrChange w:id="1001" w:author="Bradley Law" w:date="2025-07-14T20:42:00Z" w16du:dateUtc="2025-07-15T00:42:00Z">
                    <w:rPr>
                      <w:rFonts w:asciiTheme="minorHAnsi" w:hAnsiTheme="minorHAnsi" w:cs="Arial"/>
                      <w:spacing w:val="-4"/>
                      <w:sz w:val="18"/>
                      <w:szCs w:val="18"/>
                    </w:rPr>
                  </w:rPrChange>
                </w:rPr>
                <w:t>Cases</w:t>
              </w:r>
            </w:ins>
          </w:p>
          <w:p w14:paraId="6CDADA45" w14:textId="5CC81ABA" w:rsidR="00580253" w:rsidRPr="002903A0" w:rsidRDefault="00580253" w:rsidP="006C4A86">
            <w:pPr>
              <w:pStyle w:val="NormalWeb"/>
              <w:numPr>
                <w:ilvl w:val="0"/>
                <w:numId w:val="19"/>
              </w:numPr>
              <w:rPr>
                <w:ins w:id="1002" w:author="Bradley Law" w:date="2025-07-14T17:37:00Z" w16du:dateUtc="2025-07-14T21:37:00Z"/>
                <w:rFonts w:asciiTheme="minorHAnsi" w:hAnsiTheme="minorHAnsi" w:cs="Arial"/>
                <w:spacing w:val="-4"/>
                <w:szCs w:val="22"/>
                <w:rPrChange w:id="1003" w:author="Bradley Law" w:date="2025-07-14T20:42:00Z" w16du:dateUtc="2025-07-15T00:42:00Z">
                  <w:rPr>
                    <w:ins w:id="1004" w:author="Bradley Law" w:date="2025-07-14T17:37:00Z" w16du:dateUtc="2025-07-14T21:37:00Z"/>
                    <w:rFonts w:asciiTheme="minorHAnsi" w:hAnsiTheme="minorHAnsi" w:cs="Arial"/>
                    <w:spacing w:val="-4"/>
                    <w:sz w:val="18"/>
                    <w:szCs w:val="18"/>
                  </w:rPr>
                </w:rPrChange>
              </w:rPr>
            </w:pPr>
            <w:ins w:id="1005" w:author="Bradley Law" w:date="2025-07-14T17:16:00Z" w16du:dateUtc="2025-07-14T21:16:00Z">
              <w:r w:rsidRPr="002903A0">
                <w:rPr>
                  <w:rFonts w:asciiTheme="minorHAnsi" w:hAnsiTheme="minorHAnsi" w:cs="Arial"/>
                  <w:spacing w:val="-4"/>
                  <w:szCs w:val="22"/>
                  <w:rPrChange w:id="1006" w:author="Bradley Law" w:date="2025-07-14T20:42:00Z" w16du:dateUtc="2025-07-15T00:42:00Z">
                    <w:rPr>
                      <w:rFonts w:asciiTheme="minorHAnsi" w:hAnsiTheme="minorHAnsi" w:cs="Arial"/>
                      <w:spacing w:val="-4"/>
                      <w:sz w:val="18"/>
                      <w:szCs w:val="18"/>
                    </w:rPr>
                  </w:rPrChange>
                </w:rPr>
                <w:t>Recent Fraud</w:t>
              </w:r>
            </w:ins>
          </w:p>
          <w:p w14:paraId="1D457BBB" w14:textId="7A8377D6" w:rsidR="00580253" w:rsidRPr="002903A0" w:rsidRDefault="00580253">
            <w:pPr>
              <w:pStyle w:val="NormalWeb"/>
              <w:numPr>
                <w:ilvl w:val="1"/>
                <w:numId w:val="19"/>
              </w:numPr>
              <w:rPr>
                <w:rFonts w:asciiTheme="minorHAnsi" w:hAnsiTheme="minorHAnsi" w:cs="Arial"/>
                <w:spacing w:val="-4"/>
                <w:szCs w:val="22"/>
                <w:rPrChange w:id="1007" w:author="Bradley Law" w:date="2025-07-14T20:42:00Z" w16du:dateUtc="2025-07-15T00:42:00Z">
                  <w:rPr>
                    <w:rFonts w:ascii="Arial" w:hAnsi="Arial" w:cs="Arial"/>
                    <w:spacing w:val="-4"/>
                    <w:sz w:val="18"/>
                    <w:szCs w:val="18"/>
                  </w:rPr>
                </w:rPrChange>
              </w:rPr>
              <w:pPrChange w:id="1008" w:author="Bradley Law" w:date="2025-07-14T17:37:00Z" w16du:dateUtc="2025-07-14T21:37:00Z">
                <w:pPr>
                  <w:pStyle w:val="ListParagraph"/>
                  <w:framePr w:hSpace="180" w:wrap="around" w:vAnchor="text" w:hAnchor="text" w:y="1"/>
                  <w:numPr>
                    <w:numId w:val="19"/>
                  </w:numPr>
                  <w:kinsoku w:val="0"/>
                  <w:overflowPunct w:val="0"/>
                  <w:autoSpaceDE w:val="0"/>
                  <w:autoSpaceDN w:val="0"/>
                  <w:adjustRightInd w:val="0"/>
                  <w:spacing w:after="0"/>
                  <w:ind w:hanging="360"/>
                  <w:suppressOverlap/>
                </w:pPr>
              </w:pPrChange>
            </w:pPr>
            <w:ins w:id="1009" w:author="Bradley Law" w:date="2025-07-14T17:37:00Z" w16du:dateUtc="2025-07-14T21:37:00Z">
              <w:r w:rsidRPr="002903A0">
                <w:rPr>
                  <w:rFonts w:asciiTheme="minorHAnsi" w:hAnsiTheme="minorHAnsi" w:cs="Arial"/>
                  <w:spacing w:val="-4"/>
                  <w:szCs w:val="22"/>
                  <w:rPrChange w:id="1010" w:author="Bradley Law" w:date="2025-07-14T20:42:00Z" w16du:dateUtc="2025-07-15T00:42:00Z">
                    <w:rPr>
                      <w:rFonts w:asciiTheme="minorHAnsi" w:hAnsiTheme="minorHAnsi" w:cs="Arial"/>
                      <w:spacing w:val="-4"/>
                      <w:sz w:val="18"/>
                      <w:szCs w:val="18"/>
                    </w:rPr>
                  </w:rPrChange>
                </w:rPr>
                <w:t>Ai Fraud Review</w:t>
              </w:r>
            </w:ins>
          </w:p>
          <w:p w14:paraId="28B77CCF" w14:textId="51585B3A" w:rsidR="00580253" w:rsidRPr="002903A0" w:rsidRDefault="00580253" w:rsidP="0028217E">
            <w:pPr>
              <w:pStyle w:val="ListParagraph"/>
              <w:numPr>
                <w:ilvl w:val="0"/>
                <w:numId w:val="19"/>
              </w:numPr>
              <w:kinsoku w:val="0"/>
              <w:overflowPunct w:val="0"/>
              <w:autoSpaceDE w:val="0"/>
              <w:autoSpaceDN w:val="0"/>
              <w:adjustRightInd w:val="0"/>
              <w:spacing w:after="0"/>
              <w:rPr>
                <w:rFonts w:asciiTheme="minorHAnsi" w:hAnsiTheme="minorHAnsi" w:cs="Arial"/>
                <w:spacing w:val="-4"/>
                <w:rPrChange w:id="1011" w:author="Bradley Law" w:date="2025-07-14T20:42:00Z" w16du:dateUtc="2025-07-15T00:42:00Z">
                  <w:rPr>
                    <w:rFonts w:ascii="Arial" w:hAnsi="Arial" w:cs="Arial"/>
                    <w:spacing w:val="-4"/>
                    <w:sz w:val="18"/>
                    <w:szCs w:val="18"/>
                  </w:rPr>
                </w:rPrChange>
              </w:rPr>
            </w:pPr>
            <w:r w:rsidRPr="002903A0">
              <w:rPr>
                <w:rFonts w:asciiTheme="minorHAnsi" w:hAnsiTheme="minorHAnsi" w:cs="Arial"/>
                <w:spacing w:val="-4"/>
                <w:rPrChange w:id="1012" w:author="Bradley Law" w:date="2025-07-14T20:42:00Z" w16du:dateUtc="2025-07-15T00:42:00Z">
                  <w:rPr>
                    <w:rFonts w:ascii="Arial" w:hAnsi="Arial" w:cs="Arial"/>
                    <w:spacing w:val="-4"/>
                    <w:sz w:val="18"/>
                    <w:szCs w:val="18"/>
                  </w:rPr>
                </w:rPrChange>
              </w:rPr>
              <w:t xml:space="preserve">Claims and Fraud </w:t>
            </w:r>
            <w:del w:id="1013" w:author="Bradley Law" w:date="2025-07-14T17:40:00Z" w16du:dateUtc="2025-07-14T21:40:00Z">
              <w:r w:rsidRPr="002903A0" w:rsidDel="001B48AB">
                <w:rPr>
                  <w:rFonts w:asciiTheme="minorHAnsi" w:hAnsiTheme="minorHAnsi" w:cs="Arial"/>
                  <w:spacing w:val="-4"/>
                  <w:rPrChange w:id="1014" w:author="Bradley Law" w:date="2025-07-14T20:42:00Z" w16du:dateUtc="2025-07-15T00:42:00Z">
                    <w:rPr>
                      <w:rFonts w:ascii="Arial" w:hAnsi="Arial" w:cs="Arial"/>
                      <w:spacing w:val="-4"/>
                      <w:sz w:val="18"/>
                      <w:szCs w:val="18"/>
                    </w:rPr>
                  </w:rPrChange>
                </w:rPr>
                <w:delText>Report</w:delText>
              </w:r>
            </w:del>
            <w:ins w:id="1015" w:author="Bradley Law" w:date="2025-07-14T17:40:00Z" w16du:dateUtc="2025-07-14T21:40:00Z">
              <w:r w:rsidRPr="002903A0">
                <w:rPr>
                  <w:rFonts w:asciiTheme="minorHAnsi" w:hAnsiTheme="minorHAnsi" w:cs="Arial"/>
                  <w:spacing w:val="-4"/>
                  <w:rPrChange w:id="1016" w:author="Bradley Law" w:date="2025-07-14T20:42:00Z" w16du:dateUtc="2025-07-15T00:42:00Z">
                    <w:rPr>
                      <w:rFonts w:asciiTheme="minorHAnsi" w:hAnsiTheme="minorHAnsi" w:cs="Arial"/>
                      <w:spacing w:val="-4"/>
                      <w:sz w:val="18"/>
                      <w:szCs w:val="18"/>
                    </w:rPr>
                  </w:rPrChange>
                </w:rPr>
                <w:t>Activity (Just another way to view)</w:t>
              </w:r>
            </w:ins>
          </w:p>
          <w:p w14:paraId="223BE4F9" w14:textId="77777777" w:rsidR="00580253" w:rsidRPr="002903A0" w:rsidRDefault="00580253" w:rsidP="0028217E">
            <w:pPr>
              <w:pStyle w:val="ListParagraph"/>
              <w:numPr>
                <w:ilvl w:val="0"/>
                <w:numId w:val="19"/>
              </w:numPr>
              <w:kinsoku w:val="0"/>
              <w:overflowPunct w:val="0"/>
              <w:autoSpaceDE w:val="0"/>
              <w:autoSpaceDN w:val="0"/>
              <w:adjustRightInd w:val="0"/>
              <w:spacing w:after="0"/>
              <w:rPr>
                <w:ins w:id="1017" w:author="Bradley Law" w:date="2025-07-14T17:15:00Z" w16du:dateUtc="2025-07-14T21:15:00Z"/>
                <w:rFonts w:asciiTheme="minorHAnsi" w:hAnsiTheme="minorHAnsi" w:cs="Arial"/>
                <w:spacing w:val="-4"/>
                <w:rPrChange w:id="1018" w:author="Bradley Law" w:date="2025-07-14T20:42:00Z" w16du:dateUtc="2025-07-15T00:42:00Z">
                  <w:rPr>
                    <w:ins w:id="1019" w:author="Bradley Law" w:date="2025-07-14T17:15:00Z" w16du:dateUtc="2025-07-14T21:15:00Z"/>
                    <w:rFonts w:asciiTheme="minorHAnsi" w:hAnsiTheme="minorHAnsi" w:cs="Arial"/>
                    <w:spacing w:val="-4"/>
                    <w:sz w:val="18"/>
                    <w:szCs w:val="18"/>
                  </w:rPr>
                </w:rPrChange>
              </w:rPr>
            </w:pPr>
            <w:r w:rsidRPr="002903A0">
              <w:rPr>
                <w:rFonts w:asciiTheme="minorHAnsi" w:hAnsiTheme="minorHAnsi" w:cs="Arial"/>
                <w:spacing w:val="-4"/>
                <w:rPrChange w:id="1020" w:author="Bradley Law" w:date="2025-07-14T20:42:00Z" w16du:dateUtc="2025-07-15T00:42:00Z">
                  <w:rPr>
                    <w:rFonts w:ascii="Arial" w:hAnsi="Arial" w:cs="Arial"/>
                    <w:spacing w:val="-4"/>
                    <w:sz w:val="18"/>
                    <w:szCs w:val="18"/>
                  </w:rPr>
                </w:rPrChange>
              </w:rPr>
              <w:lastRenderedPageBreak/>
              <w:t>Common Working File (CWF) simulation</w:t>
            </w:r>
          </w:p>
          <w:p w14:paraId="39D25DE0" w14:textId="2E4F07B6" w:rsidR="00580253" w:rsidRPr="002903A0" w:rsidRDefault="00580253">
            <w:pPr>
              <w:kinsoku w:val="0"/>
              <w:overflowPunct w:val="0"/>
              <w:autoSpaceDE w:val="0"/>
              <w:autoSpaceDN w:val="0"/>
              <w:adjustRightInd w:val="0"/>
              <w:spacing w:after="0"/>
              <w:ind w:left="360"/>
              <w:rPr>
                <w:rFonts w:asciiTheme="minorHAnsi" w:hAnsiTheme="minorHAnsi" w:cs="Arial"/>
                <w:spacing w:val="-4"/>
                <w:rPrChange w:id="1021" w:author="Bradley Law" w:date="2025-07-14T20:42:00Z" w16du:dateUtc="2025-07-15T00:42:00Z">
                  <w:rPr>
                    <w:rFonts w:ascii="Arial" w:hAnsi="Arial" w:cs="Arial"/>
                    <w:spacing w:val="-4"/>
                    <w:sz w:val="18"/>
                    <w:szCs w:val="18"/>
                  </w:rPr>
                </w:rPrChange>
              </w:rPr>
              <w:pPrChange w:id="1022" w:author="Bradley Law" w:date="2025-07-14T17:16:00Z" w16du:dateUtc="2025-07-14T21:16:00Z">
                <w:pPr>
                  <w:pStyle w:val="ListParagraph"/>
                  <w:framePr w:hSpace="180" w:wrap="around" w:vAnchor="text" w:hAnchor="text" w:y="1"/>
                  <w:numPr>
                    <w:numId w:val="19"/>
                  </w:numPr>
                  <w:kinsoku w:val="0"/>
                  <w:overflowPunct w:val="0"/>
                  <w:autoSpaceDE w:val="0"/>
                  <w:autoSpaceDN w:val="0"/>
                  <w:adjustRightInd w:val="0"/>
                  <w:spacing w:after="0"/>
                  <w:ind w:hanging="360"/>
                  <w:suppressOverlap/>
                </w:pPr>
              </w:pPrChange>
            </w:pPr>
          </w:p>
          <w:p w14:paraId="6ECBDAC7" w14:textId="77777777" w:rsidR="00580253" w:rsidRPr="002903A0" w:rsidRDefault="00580253" w:rsidP="0028217E">
            <w:pPr>
              <w:kinsoku w:val="0"/>
              <w:overflowPunct w:val="0"/>
              <w:autoSpaceDE w:val="0"/>
              <w:autoSpaceDN w:val="0"/>
              <w:adjustRightInd w:val="0"/>
              <w:spacing w:after="0"/>
              <w:rPr>
                <w:rFonts w:asciiTheme="minorHAnsi" w:hAnsiTheme="minorHAnsi" w:cs="Arial"/>
                <w:spacing w:val="-4"/>
                <w:rPrChange w:id="1023" w:author="Bradley Law" w:date="2025-07-14T20:42:00Z" w16du:dateUtc="2025-07-15T00:42:00Z">
                  <w:rPr>
                    <w:rFonts w:ascii="Arial" w:hAnsi="Arial" w:cs="Arial"/>
                    <w:spacing w:val="-4"/>
                    <w:sz w:val="18"/>
                    <w:szCs w:val="18"/>
                  </w:rPr>
                </w:rPrChange>
              </w:rPr>
            </w:pPr>
          </w:p>
          <w:p w14:paraId="1D94F896" w14:textId="77777777" w:rsidR="00580253" w:rsidRPr="002903A0" w:rsidRDefault="00580253" w:rsidP="0028217E">
            <w:pPr>
              <w:kinsoku w:val="0"/>
              <w:overflowPunct w:val="0"/>
              <w:autoSpaceDE w:val="0"/>
              <w:autoSpaceDN w:val="0"/>
              <w:adjustRightInd w:val="0"/>
              <w:spacing w:after="0"/>
              <w:rPr>
                <w:rFonts w:asciiTheme="minorHAnsi" w:hAnsiTheme="minorHAnsi" w:cs="Arial"/>
                <w:spacing w:val="-4"/>
                <w:rPrChange w:id="1024" w:author="Bradley Law" w:date="2025-07-14T20:42:00Z" w16du:dateUtc="2025-07-15T00:42:00Z">
                  <w:rPr>
                    <w:rFonts w:ascii="Arial" w:hAnsi="Arial" w:cs="Arial"/>
                    <w:spacing w:val="-4"/>
                    <w:sz w:val="18"/>
                    <w:szCs w:val="18"/>
                  </w:rPr>
                </w:rPrChange>
              </w:rPr>
            </w:pPr>
          </w:p>
          <w:p w14:paraId="098A0F19" w14:textId="77777777" w:rsidR="00580253" w:rsidRPr="002903A0" w:rsidRDefault="00580253" w:rsidP="00C808D8">
            <w:pPr>
              <w:kinsoku w:val="0"/>
              <w:overflowPunct w:val="0"/>
              <w:autoSpaceDE w:val="0"/>
              <w:autoSpaceDN w:val="0"/>
              <w:adjustRightInd w:val="0"/>
              <w:spacing w:after="0"/>
              <w:ind w:left="360"/>
              <w:rPr>
                <w:rFonts w:asciiTheme="minorHAnsi" w:hAnsiTheme="minorHAnsi" w:cs="Arial"/>
                <w:b/>
                <w:bCs/>
                <w:rPrChange w:id="1025" w:author="Bradley Law" w:date="2025-07-14T20:42:00Z" w16du:dateUtc="2025-07-15T00:42:00Z">
                  <w:rPr>
                    <w:rFonts w:ascii="Arial" w:hAnsi="Arial" w:cs="Arial"/>
                    <w:b/>
                    <w:bCs/>
                    <w:sz w:val="18"/>
                    <w:szCs w:val="18"/>
                  </w:rPr>
                </w:rPrChange>
              </w:rPr>
            </w:pPr>
          </w:p>
        </w:tc>
        <w:tc>
          <w:tcPr>
            <w:tcW w:w="990" w:type="dxa"/>
            <w:tcPrChange w:id="1026" w:author="Bradley Law" w:date="2025-07-14T20:41:00Z" w16du:dateUtc="2025-07-15T00:41:00Z">
              <w:tcPr>
                <w:tcW w:w="555" w:type="dxa"/>
              </w:tcPr>
            </w:tcPrChange>
          </w:tcPr>
          <w:p w14:paraId="05F4E7C5" w14:textId="42F74E94" w:rsidR="00580253" w:rsidRPr="00F26E03" w:rsidRDefault="00580253">
            <w:pPr>
              <w:kinsoku w:val="0"/>
              <w:overflowPunct w:val="0"/>
              <w:autoSpaceDE w:val="0"/>
              <w:autoSpaceDN w:val="0"/>
              <w:adjustRightInd w:val="0"/>
              <w:spacing w:after="0"/>
              <w:ind w:left="-119" w:firstLine="30"/>
              <w:rPr>
                <w:rFonts w:asciiTheme="minorHAnsi" w:hAnsiTheme="minorHAnsi" w:cs="Arial"/>
                <w:b/>
                <w:bCs/>
                <w:sz w:val="12"/>
                <w:szCs w:val="12"/>
                <w:rPrChange w:id="1027" w:author="Bradley Law" w:date="2025-07-14T16:45:00Z" w16du:dateUtc="2025-07-14T20:45:00Z">
                  <w:rPr>
                    <w:rFonts w:ascii="Arial" w:hAnsi="Arial" w:cs="Arial"/>
                    <w:b/>
                    <w:bCs/>
                    <w:sz w:val="14"/>
                    <w:szCs w:val="14"/>
                  </w:rPr>
                </w:rPrChange>
              </w:rPr>
              <w:pPrChange w:id="1028" w:author="Bradley Law" w:date="2025-07-14T16:45:00Z" w16du:dateUtc="2025-07-14T20:45:00Z">
                <w:pPr>
                  <w:framePr w:hSpace="180" w:wrap="around" w:vAnchor="text" w:hAnchor="text" w:y="1"/>
                  <w:kinsoku w:val="0"/>
                  <w:overflowPunct w:val="0"/>
                  <w:autoSpaceDE w:val="0"/>
                  <w:autoSpaceDN w:val="0"/>
                  <w:adjustRightInd w:val="0"/>
                  <w:spacing w:after="0"/>
                  <w:ind w:left="-33"/>
                  <w:suppressOverlap/>
                </w:pPr>
              </w:pPrChange>
            </w:pPr>
            <w:r w:rsidRPr="00F26E03">
              <w:rPr>
                <w:rFonts w:asciiTheme="minorHAnsi" w:hAnsiTheme="minorHAnsi" w:cs="Arial"/>
                <w:spacing w:val="-4"/>
                <w:sz w:val="12"/>
                <w:szCs w:val="12"/>
                <w:rPrChange w:id="1029" w:author="Bradley Law" w:date="2025-07-14T16:45:00Z" w16du:dateUtc="2025-07-14T20:45:00Z">
                  <w:rPr>
                    <w:rFonts w:ascii="Arial" w:hAnsi="Arial" w:cs="Arial"/>
                    <w:spacing w:val="-4"/>
                    <w:sz w:val="14"/>
                    <w:szCs w:val="14"/>
                  </w:rPr>
                </w:rPrChange>
              </w:rPr>
              <w:lastRenderedPageBreak/>
              <w:t xml:space="preserve">6-7 </w:t>
            </w:r>
            <w:r w:rsidRPr="00F26E03">
              <w:rPr>
                <w:rFonts w:asciiTheme="minorHAnsi" w:hAnsiTheme="minorHAnsi" w:cs="Arial"/>
                <w:sz w:val="12"/>
                <w:szCs w:val="12"/>
                <w:rPrChange w:id="1030" w:author="Bradley Law" w:date="2025-07-14T16:45:00Z" w16du:dateUtc="2025-07-14T20:45:00Z">
                  <w:rPr>
                    <w:rFonts w:ascii="Arial" w:hAnsi="Arial" w:cs="Arial"/>
                    <w:sz w:val="14"/>
                    <w:szCs w:val="14"/>
                  </w:rPr>
                </w:rPrChange>
              </w:rPr>
              <w:t>mins</w:t>
            </w:r>
          </w:p>
        </w:tc>
      </w:tr>
      <w:tr w:rsidR="00580253" w:rsidRPr="001856CA" w:rsidDel="00AA601D" w14:paraId="56C81FE0" w14:textId="77777777" w:rsidTr="00580253">
        <w:trPr>
          <w:trPrChange w:id="1031" w:author="Bradley Law" w:date="2025-07-14T20:41:00Z" w16du:dateUtc="2025-07-15T00:41:00Z">
            <w:trPr>
              <w:gridAfter w:val="0"/>
            </w:trPr>
          </w:trPrChange>
        </w:trPr>
        <w:tc>
          <w:tcPr>
            <w:tcW w:w="378" w:type="dxa"/>
            <w:tcPrChange w:id="1032" w:author="Bradley Law" w:date="2025-07-14T20:41:00Z" w16du:dateUtc="2025-07-15T00:41:00Z">
              <w:tcPr>
                <w:tcW w:w="378" w:type="dxa"/>
              </w:tcPr>
            </w:tcPrChange>
          </w:tcPr>
          <w:p w14:paraId="1D69873C" w14:textId="1C391F0C" w:rsidR="00580253" w:rsidRPr="005136B3" w:rsidRDefault="00580253" w:rsidP="0028217E">
            <w:pPr>
              <w:pStyle w:val="NormalWeb"/>
              <w:rPr>
                <w:rStyle w:val="Strong"/>
                <w:rFonts w:asciiTheme="minorHAnsi" w:hAnsiTheme="minorHAnsi" w:cs="Arial"/>
                <w:color w:val="EE0000"/>
                <w:sz w:val="18"/>
                <w:szCs w:val="18"/>
                <w:rPrChange w:id="1033" w:author="Bradley Law" w:date="2025-07-14T16:40:00Z" w16du:dateUtc="2025-07-14T20:40:00Z">
                  <w:rPr>
                    <w:rStyle w:val="Strong"/>
                    <w:rFonts w:ascii="Arial" w:hAnsi="Arial" w:cs="Arial"/>
                    <w:color w:val="EE0000"/>
                    <w:sz w:val="18"/>
                    <w:szCs w:val="18"/>
                  </w:rPr>
                </w:rPrChange>
              </w:rPr>
            </w:pPr>
            <w:r w:rsidRPr="005136B3">
              <w:rPr>
                <w:rStyle w:val="Strong"/>
                <w:rFonts w:asciiTheme="minorHAnsi" w:hAnsiTheme="minorHAnsi" w:cs="Arial"/>
                <w:color w:val="EE0000"/>
                <w:sz w:val="18"/>
                <w:szCs w:val="18"/>
                <w:rPrChange w:id="1034" w:author="Bradley Law" w:date="2025-07-14T16:40:00Z" w16du:dateUtc="2025-07-14T20:40:00Z">
                  <w:rPr>
                    <w:rStyle w:val="Strong"/>
                    <w:rFonts w:ascii="Arial" w:hAnsi="Arial" w:cs="Arial"/>
                    <w:color w:val="EE0000"/>
                    <w:sz w:val="18"/>
                    <w:szCs w:val="18"/>
                  </w:rPr>
                </w:rPrChange>
              </w:rPr>
              <w:t>5</w:t>
            </w:r>
          </w:p>
        </w:tc>
        <w:tc>
          <w:tcPr>
            <w:tcW w:w="9697" w:type="dxa"/>
            <w:tcPrChange w:id="1035" w:author="Bradley Law" w:date="2025-07-14T20:41:00Z" w16du:dateUtc="2025-07-15T00:41:00Z">
              <w:tcPr>
                <w:tcW w:w="6727" w:type="dxa"/>
              </w:tcPr>
            </w:tcPrChange>
          </w:tcPr>
          <w:p w14:paraId="7711425E" w14:textId="3B2534DB" w:rsidR="00580253" w:rsidRPr="002903A0" w:rsidRDefault="00580253" w:rsidP="0028217E">
            <w:pPr>
              <w:pStyle w:val="NormalWeb"/>
              <w:rPr>
                <w:rStyle w:val="Strong"/>
                <w:rFonts w:asciiTheme="minorHAnsi" w:hAnsiTheme="minorHAnsi" w:cs="Arial"/>
                <w:color w:val="EE0000"/>
                <w:szCs w:val="22"/>
                <w:rPrChange w:id="1036" w:author="Bradley Law" w:date="2025-07-14T20:42:00Z" w16du:dateUtc="2025-07-15T00:42:00Z">
                  <w:rPr>
                    <w:rStyle w:val="Strong"/>
                    <w:rFonts w:ascii="Arial" w:hAnsi="Arial" w:cs="Arial"/>
                    <w:color w:val="EE0000"/>
                    <w:sz w:val="18"/>
                    <w:szCs w:val="18"/>
                  </w:rPr>
                </w:rPrChange>
              </w:rPr>
            </w:pPr>
            <w:r w:rsidRPr="002903A0">
              <w:rPr>
                <w:rStyle w:val="Strong"/>
                <w:rFonts w:asciiTheme="minorHAnsi" w:hAnsiTheme="minorHAnsi" w:cs="Arial"/>
                <w:color w:val="EE0000"/>
                <w:szCs w:val="22"/>
                <w:rPrChange w:id="1037" w:author="Bradley Law" w:date="2025-07-14T20:42:00Z" w16du:dateUtc="2025-07-15T00:42:00Z">
                  <w:rPr>
                    <w:rStyle w:val="Strong"/>
                    <w:rFonts w:ascii="Arial" w:hAnsi="Arial" w:cs="Arial"/>
                    <w:color w:val="EE0000"/>
                    <w:sz w:val="18"/>
                    <w:szCs w:val="18"/>
                  </w:rPr>
                </w:rPrChange>
              </w:rPr>
              <w:t>Out of character, lets review Knowledge Base – May no longer continue with the chat:</w:t>
            </w:r>
          </w:p>
          <w:p w14:paraId="2AF82EAF" w14:textId="48C984D7" w:rsidR="00580253" w:rsidRPr="002903A0" w:rsidRDefault="00580253" w:rsidP="0028217E">
            <w:pPr>
              <w:pStyle w:val="NormalWeb"/>
              <w:rPr>
                <w:ins w:id="1038" w:author="Bradley Law" w:date="2025-07-14T17:49:00Z" w16du:dateUtc="2025-07-14T21:49:00Z"/>
                <w:rFonts w:asciiTheme="minorHAnsi" w:hAnsiTheme="minorHAnsi" w:cs="Arial"/>
                <w:b/>
                <w:bCs/>
                <w:color w:val="EE0000"/>
                <w:szCs w:val="22"/>
                <w:rPrChange w:id="1039" w:author="Bradley Law" w:date="2025-07-14T20:42:00Z" w16du:dateUtc="2025-07-15T00:42:00Z">
                  <w:rPr>
                    <w:ins w:id="1040" w:author="Bradley Law" w:date="2025-07-14T17:49:00Z" w16du:dateUtc="2025-07-14T21:49:00Z"/>
                    <w:rFonts w:asciiTheme="minorHAnsi" w:hAnsiTheme="minorHAnsi" w:cs="Arial"/>
                    <w:b/>
                    <w:bCs/>
                    <w:color w:val="EE0000"/>
                    <w:sz w:val="18"/>
                    <w:szCs w:val="18"/>
                  </w:rPr>
                </w:rPrChange>
              </w:rPr>
            </w:pPr>
            <w:ins w:id="1041" w:author="Bradley Law" w:date="2025-07-14T17:47:00Z" w16du:dateUtc="2025-07-14T21:47:00Z">
              <w:r w:rsidRPr="002903A0">
                <w:rPr>
                  <w:rFonts w:asciiTheme="minorHAnsi" w:hAnsiTheme="minorHAnsi" w:cs="Arial"/>
                  <w:b/>
                  <w:bCs/>
                  <w:color w:val="EE0000"/>
                  <w:szCs w:val="22"/>
                  <w:rPrChange w:id="1042" w:author="Bradley Law" w:date="2025-07-14T20:42:00Z" w16du:dateUtc="2025-07-15T00:42:00Z">
                    <w:rPr>
                      <w:rFonts w:asciiTheme="minorHAnsi" w:hAnsiTheme="minorHAnsi" w:cs="Arial"/>
                      <w:b/>
                      <w:bCs/>
                      <w:color w:val="EE0000"/>
                      <w:sz w:val="18"/>
                      <w:szCs w:val="18"/>
                    </w:rPr>
                  </w:rPrChange>
                </w:rPr>
                <w:t>Brad: Now during the course of th</w:t>
              </w:r>
            </w:ins>
            <w:ins w:id="1043" w:author="Bradley Law" w:date="2025-07-14T17:48:00Z" w16du:dateUtc="2025-07-14T21:48:00Z">
              <w:r w:rsidRPr="002903A0">
                <w:rPr>
                  <w:rFonts w:asciiTheme="minorHAnsi" w:hAnsiTheme="minorHAnsi" w:cs="Arial"/>
                  <w:b/>
                  <w:bCs/>
                  <w:color w:val="EE0000"/>
                  <w:szCs w:val="22"/>
                  <w:rPrChange w:id="1044" w:author="Bradley Law" w:date="2025-07-14T20:42:00Z" w16du:dateUtc="2025-07-15T00:42:00Z">
                    <w:rPr>
                      <w:rFonts w:asciiTheme="minorHAnsi" w:hAnsiTheme="minorHAnsi" w:cs="Arial"/>
                      <w:b/>
                      <w:bCs/>
                      <w:color w:val="EE0000"/>
                      <w:sz w:val="18"/>
                      <w:szCs w:val="18"/>
                    </w:rPr>
                  </w:rPrChange>
                </w:rPr>
                <w:t xml:space="preserve">e interaction we have received a lot of help from Copilot. Copilot also uses generative AI and so does the intent agent to surface information in the knowledge </w:t>
              </w:r>
            </w:ins>
            <w:ins w:id="1045" w:author="Bradley Law" w:date="2025-07-14T17:49:00Z" w16du:dateUtc="2025-07-14T21:49:00Z">
              <w:r w:rsidRPr="002903A0">
                <w:rPr>
                  <w:rFonts w:asciiTheme="minorHAnsi" w:hAnsiTheme="minorHAnsi" w:cs="Arial"/>
                  <w:b/>
                  <w:bCs/>
                  <w:color w:val="EE0000"/>
                  <w:szCs w:val="22"/>
                  <w:rPrChange w:id="1046" w:author="Bradley Law" w:date="2025-07-14T20:42:00Z" w16du:dateUtc="2025-07-15T00:42:00Z">
                    <w:rPr>
                      <w:rFonts w:asciiTheme="minorHAnsi" w:hAnsiTheme="minorHAnsi" w:cs="Arial"/>
                      <w:b/>
                      <w:bCs/>
                      <w:color w:val="EE0000"/>
                      <w:sz w:val="18"/>
                      <w:szCs w:val="18"/>
                    </w:rPr>
                  </w:rPrChange>
                </w:rPr>
                <w:t xml:space="preserve">base. </w:t>
              </w:r>
            </w:ins>
          </w:p>
          <w:p w14:paraId="168CF944" w14:textId="444FFC58" w:rsidR="00580253" w:rsidRPr="002903A0" w:rsidRDefault="00580253" w:rsidP="0028217E">
            <w:pPr>
              <w:pStyle w:val="NormalWeb"/>
              <w:rPr>
                <w:ins w:id="1047" w:author="Bradley Law" w:date="2025-07-14T17:48:00Z" w16du:dateUtc="2025-07-14T21:48:00Z"/>
                <w:rFonts w:asciiTheme="minorHAnsi" w:hAnsiTheme="minorHAnsi" w:cs="Arial"/>
                <w:b/>
                <w:bCs/>
                <w:color w:val="EE0000"/>
                <w:szCs w:val="22"/>
                <w:rPrChange w:id="1048" w:author="Bradley Law" w:date="2025-07-14T20:42:00Z" w16du:dateUtc="2025-07-15T00:42:00Z">
                  <w:rPr>
                    <w:ins w:id="1049" w:author="Bradley Law" w:date="2025-07-14T17:48:00Z" w16du:dateUtc="2025-07-14T21:48:00Z"/>
                    <w:rFonts w:asciiTheme="minorHAnsi" w:hAnsiTheme="minorHAnsi" w:cs="Arial"/>
                    <w:b/>
                    <w:bCs/>
                    <w:color w:val="EE0000"/>
                    <w:sz w:val="18"/>
                    <w:szCs w:val="18"/>
                  </w:rPr>
                </w:rPrChange>
              </w:rPr>
            </w:pPr>
            <w:ins w:id="1050" w:author="Bradley Law" w:date="2025-07-14T17:49:00Z" w16du:dateUtc="2025-07-14T21:49:00Z">
              <w:r w:rsidRPr="002903A0">
                <w:rPr>
                  <w:rFonts w:asciiTheme="minorHAnsi" w:hAnsiTheme="minorHAnsi" w:cs="Arial"/>
                  <w:b/>
                  <w:bCs/>
                  <w:color w:val="EE0000"/>
                  <w:szCs w:val="22"/>
                  <w:rPrChange w:id="1051" w:author="Bradley Law" w:date="2025-07-14T20:42:00Z" w16du:dateUtc="2025-07-15T00:42:00Z">
                    <w:rPr>
                      <w:rFonts w:asciiTheme="minorHAnsi" w:hAnsiTheme="minorHAnsi" w:cs="Arial"/>
                      <w:b/>
                      <w:bCs/>
                      <w:color w:val="EE0000"/>
                      <w:sz w:val="18"/>
                      <w:szCs w:val="18"/>
                    </w:rPr>
                  </w:rPrChange>
                </w:rPr>
                <w:t xml:space="preserve">As an agent I can also go directly to the Knowledge Base to generate to view articles as well. </w:t>
              </w:r>
            </w:ins>
          </w:p>
          <w:p w14:paraId="41ACEA3F" w14:textId="6C8FCD76" w:rsidR="00580253" w:rsidRPr="002903A0" w:rsidRDefault="00580253" w:rsidP="0028217E">
            <w:pPr>
              <w:pStyle w:val="NormalWeb"/>
              <w:rPr>
                <w:rStyle w:val="Strong"/>
                <w:rFonts w:asciiTheme="minorHAnsi" w:hAnsiTheme="minorHAnsi" w:cs="Arial"/>
                <w:color w:val="EE0000"/>
                <w:szCs w:val="22"/>
                <w:rPrChange w:id="1052" w:author="Bradley Law" w:date="2025-07-14T20:42:00Z" w16du:dateUtc="2025-07-15T00:42:00Z">
                  <w:rPr>
                    <w:rStyle w:val="Strong"/>
                    <w:rFonts w:ascii="Arial" w:hAnsi="Arial" w:cs="Arial"/>
                    <w:color w:val="EE0000"/>
                    <w:sz w:val="18"/>
                    <w:szCs w:val="18"/>
                  </w:rPr>
                </w:rPrChange>
              </w:rPr>
            </w:pPr>
            <w:ins w:id="1053" w:author="Bradley Law" w:date="2025-07-14T17:48:00Z" w16du:dateUtc="2025-07-14T21:48:00Z">
              <w:r w:rsidRPr="002903A0">
                <w:rPr>
                  <w:rFonts w:asciiTheme="minorHAnsi" w:hAnsiTheme="minorHAnsi" w:cs="Arial"/>
                  <w:b/>
                  <w:bCs/>
                  <w:color w:val="EE0000"/>
                  <w:szCs w:val="22"/>
                  <w:rPrChange w:id="1054" w:author="Bradley Law" w:date="2025-07-14T20:42:00Z" w16du:dateUtc="2025-07-15T00:42:00Z">
                    <w:rPr>
                      <w:rFonts w:asciiTheme="minorHAnsi" w:hAnsiTheme="minorHAnsi" w:cs="Arial"/>
                      <w:b/>
                      <w:bCs/>
                      <w:color w:val="EE0000"/>
                      <w:sz w:val="18"/>
                      <w:szCs w:val="18"/>
                    </w:rPr>
                  </w:rPrChange>
                </w:rPr>
                <w:t xml:space="preserve"> </w:t>
              </w:r>
            </w:ins>
            <w:ins w:id="1055" w:author="Bradley Law" w:date="2025-07-14T17:49:00Z" w16du:dateUtc="2025-07-14T21:49:00Z">
              <w:r w:rsidRPr="002903A0">
                <w:rPr>
                  <w:rFonts w:asciiTheme="minorHAnsi" w:hAnsiTheme="minorHAnsi" w:cs="Arial"/>
                  <w:b/>
                  <w:bCs/>
                  <w:color w:val="EE0000"/>
                  <w:szCs w:val="22"/>
                  <w:rPrChange w:id="1056" w:author="Bradley Law" w:date="2025-07-14T20:42:00Z" w16du:dateUtc="2025-07-15T00:42:00Z">
                    <w:rPr>
                      <w:rFonts w:asciiTheme="minorHAnsi" w:hAnsiTheme="minorHAnsi" w:cs="Arial"/>
                      <w:b/>
                      <w:bCs/>
                      <w:color w:val="EE0000"/>
                      <w:sz w:val="18"/>
                      <w:szCs w:val="18"/>
                    </w:rPr>
                  </w:rPrChange>
                </w:rPr>
                <w:t>While helping Luis I could also go directly to the “</w:t>
              </w:r>
            </w:ins>
            <w:r w:rsidRPr="002903A0">
              <w:rPr>
                <w:rFonts w:asciiTheme="minorHAnsi" w:hAnsiTheme="minorHAnsi" w:cs="Arial"/>
                <w:b/>
                <w:bCs/>
                <w:color w:val="EE0000"/>
                <w:szCs w:val="22"/>
                <w:rPrChange w:id="1057" w:author="Bradley Law" w:date="2025-07-14T20:42:00Z" w16du:dateUtc="2025-07-15T00:42:00Z">
                  <w:rPr>
                    <w:rFonts w:ascii="Arial" w:hAnsi="Arial" w:cs="Arial"/>
                    <w:b/>
                    <w:bCs/>
                    <w:color w:val="EE0000"/>
                    <w:sz w:val="18"/>
                    <w:szCs w:val="18"/>
                  </w:rPr>
                </w:rPrChange>
              </w:rPr>
              <w:t>CMS Assisting a Customer with a Suspicious Medical Bill</w:t>
            </w:r>
            <w:ins w:id="1058" w:author="Bradley Law" w:date="2025-07-14T17:49:00Z" w16du:dateUtc="2025-07-14T21:49:00Z">
              <w:r w:rsidRPr="002903A0">
                <w:rPr>
                  <w:rFonts w:asciiTheme="minorHAnsi" w:hAnsiTheme="minorHAnsi" w:cs="Arial"/>
                  <w:b/>
                  <w:bCs/>
                  <w:color w:val="EE0000"/>
                  <w:szCs w:val="22"/>
                  <w:rPrChange w:id="1059" w:author="Bradley Law" w:date="2025-07-14T20:42:00Z" w16du:dateUtc="2025-07-15T00:42:00Z">
                    <w:rPr>
                      <w:rFonts w:asciiTheme="minorHAnsi" w:hAnsiTheme="minorHAnsi" w:cs="Arial"/>
                      <w:b/>
                      <w:bCs/>
                      <w:color w:val="EE0000"/>
                      <w:sz w:val="18"/>
                      <w:szCs w:val="18"/>
                    </w:rPr>
                  </w:rPrChange>
                </w:rPr>
                <w:t>”</w:t>
              </w:r>
            </w:ins>
          </w:p>
          <w:p w14:paraId="6C2C12F9" w14:textId="0000BB00" w:rsidR="00580253" w:rsidRPr="002903A0" w:rsidDel="001A19C9" w:rsidRDefault="00580253" w:rsidP="0028217E">
            <w:pPr>
              <w:pStyle w:val="NormalWeb"/>
              <w:rPr>
                <w:del w:id="1060" w:author="Bradley Law" w:date="2025-07-14T17:13:00Z" w16du:dateUtc="2025-07-14T21:13:00Z"/>
                <w:rFonts w:asciiTheme="minorHAnsi" w:hAnsiTheme="minorHAnsi" w:cs="Arial"/>
                <w:color w:val="EE0000"/>
                <w:szCs w:val="22"/>
                <w:rPrChange w:id="1061" w:author="Bradley Law" w:date="2025-07-14T20:42:00Z" w16du:dateUtc="2025-07-15T00:42:00Z">
                  <w:rPr>
                    <w:del w:id="1062" w:author="Bradley Law" w:date="2025-07-14T17:13:00Z" w16du:dateUtc="2025-07-14T21:13:00Z"/>
                    <w:rFonts w:ascii="Arial" w:hAnsi="Arial" w:cs="Arial"/>
                    <w:color w:val="EE0000"/>
                    <w:sz w:val="18"/>
                    <w:szCs w:val="18"/>
                  </w:rPr>
                </w:rPrChange>
              </w:rPr>
            </w:pPr>
            <w:del w:id="1063" w:author="Bradley Law" w:date="2025-07-14T17:13:00Z" w16du:dateUtc="2025-07-14T21:13:00Z">
              <w:r w:rsidRPr="002903A0" w:rsidDel="001A19C9">
                <w:rPr>
                  <w:rStyle w:val="Strong"/>
                  <w:rFonts w:asciiTheme="minorHAnsi" w:hAnsiTheme="minorHAnsi" w:cs="Arial"/>
                  <w:color w:val="EE0000"/>
                  <w:szCs w:val="22"/>
                  <w:rPrChange w:id="1064" w:author="Bradley Law" w:date="2025-07-14T20:42:00Z" w16du:dateUtc="2025-07-15T00:42:00Z">
                    <w:rPr>
                      <w:rStyle w:val="Strong"/>
                      <w:rFonts w:ascii="Arial" w:hAnsi="Arial" w:cs="Arial"/>
                      <w:color w:val="EE0000"/>
                      <w:sz w:val="18"/>
                      <w:szCs w:val="18"/>
                    </w:rPr>
                  </w:rPrChange>
                </w:rPr>
                <w:delText>Agent</w:delText>
              </w:r>
              <w:r w:rsidRPr="002903A0" w:rsidDel="001A19C9">
                <w:rPr>
                  <w:rFonts w:asciiTheme="minorHAnsi" w:hAnsiTheme="minorHAnsi" w:cs="Arial"/>
                  <w:color w:val="EE0000"/>
                  <w:szCs w:val="22"/>
                  <w:rPrChange w:id="1065" w:author="Bradley Law" w:date="2025-07-14T20:42:00Z" w16du:dateUtc="2025-07-15T00:42:00Z">
                    <w:rPr>
                      <w:rFonts w:ascii="Arial" w:hAnsi="Arial" w:cs="Arial"/>
                      <w:color w:val="EE0000"/>
                      <w:sz w:val="18"/>
                      <w:szCs w:val="18"/>
                    </w:rPr>
                  </w:rPrChange>
                </w:rPr>
                <w:delText>: I’m pulling up guidance now. One moment please.</w:delText>
              </w:r>
              <w:r w:rsidRPr="002903A0" w:rsidDel="001A19C9">
                <w:rPr>
                  <w:rFonts w:asciiTheme="minorHAnsi" w:hAnsiTheme="minorHAnsi" w:cs="Arial"/>
                  <w:color w:val="EE0000"/>
                  <w:szCs w:val="22"/>
                  <w:rPrChange w:id="1066" w:author="Bradley Law" w:date="2025-07-14T20:42:00Z" w16du:dateUtc="2025-07-15T00:42:00Z">
                    <w:rPr>
                      <w:rFonts w:ascii="Arial" w:hAnsi="Arial" w:cs="Arial"/>
                      <w:color w:val="EE0000"/>
                      <w:sz w:val="18"/>
                      <w:szCs w:val="18"/>
                    </w:rPr>
                  </w:rPrChange>
                </w:rPr>
                <w:br/>
              </w:r>
              <w:r w:rsidRPr="002903A0" w:rsidDel="001A19C9">
                <w:rPr>
                  <w:rStyle w:val="Strong"/>
                  <w:rFonts w:asciiTheme="minorHAnsi" w:hAnsiTheme="minorHAnsi" w:cs="Arial"/>
                  <w:color w:val="EE0000"/>
                  <w:szCs w:val="22"/>
                  <w:rPrChange w:id="1067" w:author="Bradley Law" w:date="2025-07-14T20:42:00Z" w16du:dateUtc="2025-07-15T00:42:00Z">
                    <w:rPr>
                      <w:rStyle w:val="Strong"/>
                      <w:rFonts w:ascii="Arial" w:hAnsi="Arial" w:cs="Arial"/>
                      <w:color w:val="EE0000"/>
                      <w:sz w:val="18"/>
                      <w:szCs w:val="18"/>
                    </w:rPr>
                  </w:rPrChange>
                </w:rPr>
                <w:delText>Customer</w:delText>
              </w:r>
              <w:r w:rsidRPr="002903A0" w:rsidDel="001A19C9">
                <w:rPr>
                  <w:rFonts w:asciiTheme="minorHAnsi" w:hAnsiTheme="minorHAnsi" w:cs="Arial"/>
                  <w:color w:val="EE0000"/>
                  <w:szCs w:val="22"/>
                  <w:rPrChange w:id="1068" w:author="Bradley Law" w:date="2025-07-14T20:42:00Z" w16du:dateUtc="2025-07-15T00:42:00Z">
                    <w:rPr>
                      <w:rFonts w:ascii="Arial" w:hAnsi="Arial" w:cs="Arial"/>
                      <w:color w:val="EE0000"/>
                      <w:sz w:val="18"/>
                      <w:szCs w:val="18"/>
                    </w:rPr>
                  </w:rPrChange>
                </w:rPr>
                <w:delText>: Sure.</w:delText>
              </w:r>
              <w:r w:rsidRPr="002903A0" w:rsidDel="001A19C9">
                <w:rPr>
                  <w:rFonts w:asciiTheme="minorHAnsi" w:hAnsiTheme="minorHAnsi" w:cs="Arial"/>
                  <w:color w:val="EE0000"/>
                  <w:szCs w:val="22"/>
                  <w:rPrChange w:id="1069" w:author="Bradley Law" w:date="2025-07-14T20:42:00Z" w16du:dateUtc="2025-07-15T00:42:00Z">
                    <w:rPr>
                      <w:rFonts w:ascii="Arial" w:hAnsi="Arial" w:cs="Arial"/>
                      <w:color w:val="EE0000"/>
                      <w:sz w:val="18"/>
                      <w:szCs w:val="18"/>
                    </w:rPr>
                  </w:rPrChange>
                </w:rPr>
                <w:br/>
              </w:r>
              <w:r w:rsidRPr="002903A0" w:rsidDel="001A19C9">
                <w:rPr>
                  <w:rStyle w:val="Strong"/>
                  <w:rFonts w:asciiTheme="minorHAnsi" w:hAnsiTheme="minorHAnsi" w:cs="Arial"/>
                  <w:color w:val="EE0000"/>
                  <w:szCs w:val="22"/>
                  <w:rPrChange w:id="1070" w:author="Bradley Law" w:date="2025-07-14T20:42:00Z" w16du:dateUtc="2025-07-15T00:42:00Z">
                    <w:rPr>
                      <w:rStyle w:val="Strong"/>
                      <w:rFonts w:ascii="Arial" w:hAnsi="Arial" w:cs="Arial"/>
                      <w:color w:val="EE0000"/>
                      <w:sz w:val="18"/>
                      <w:szCs w:val="18"/>
                    </w:rPr>
                  </w:rPrChange>
                </w:rPr>
                <w:delText>Agent</w:delText>
              </w:r>
              <w:r w:rsidRPr="002903A0" w:rsidDel="001A19C9">
                <w:rPr>
                  <w:rFonts w:asciiTheme="minorHAnsi" w:hAnsiTheme="minorHAnsi" w:cs="Arial"/>
                  <w:color w:val="EE0000"/>
                  <w:szCs w:val="22"/>
                  <w:rPrChange w:id="1071" w:author="Bradley Law" w:date="2025-07-14T20:42:00Z" w16du:dateUtc="2025-07-15T00:42:00Z">
                    <w:rPr>
                      <w:rFonts w:ascii="Arial" w:hAnsi="Arial" w:cs="Arial"/>
                      <w:color w:val="EE0000"/>
                      <w:sz w:val="18"/>
                      <w:szCs w:val="18"/>
                    </w:rPr>
                  </w:rPrChange>
                </w:rPr>
                <w:delText>: Here’s what I found about that provider it looks like they submitted a claim on June 5.</w:delText>
              </w:r>
              <w:r w:rsidRPr="002903A0" w:rsidDel="001A19C9">
                <w:rPr>
                  <w:rFonts w:asciiTheme="minorHAnsi" w:hAnsiTheme="minorHAnsi" w:cs="Arial"/>
                  <w:color w:val="EE0000"/>
                  <w:szCs w:val="22"/>
                  <w:rPrChange w:id="1072" w:author="Bradley Law" w:date="2025-07-14T20:42:00Z" w16du:dateUtc="2025-07-15T00:42:00Z">
                    <w:rPr>
                      <w:rFonts w:ascii="Arial" w:hAnsi="Arial" w:cs="Arial"/>
                      <w:color w:val="EE0000"/>
                      <w:sz w:val="18"/>
                      <w:szCs w:val="18"/>
                    </w:rPr>
                  </w:rPrChange>
                </w:rPr>
                <w:br/>
              </w:r>
              <w:r w:rsidRPr="002903A0" w:rsidDel="001A19C9">
                <w:rPr>
                  <w:rStyle w:val="Strong"/>
                  <w:rFonts w:asciiTheme="minorHAnsi" w:hAnsiTheme="minorHAnsi" w:cs="Arial"/>
                  <w:color w:val="EE0000"/>
                  <w:szCs w:val="22"/>
                  <w:rPrChange w:id="1073" w:author="Bradley Law" w:date="2025-07-14T20:42:00Z" w16du:dateUtc="2025-07-15T00:42:00Z">
                    <w:rPr>
                      <w:rStyle w:val="Strong"/>
                      <w:rFonts w:ascii="Arial" w:hAnsi="Arial" w:cs="Arial"/>
                      <w:color w:val="EE0000"/>
                      <w:sz w:val="18"/>
                      <w:szCs w:val="18"/>
                    </w:rPr>
                  </w:rPrChange>
                </w:rPr>
                <w:delText>Customer</w:delText>
              </w:r>
              <w:r w:rsidRPr="002903A0" w:rsidDel="001A19C9">
                <w:rPr>
                  <w:rFonts w:asciiTheme="minorHAnsi" w:hAnsiTheme="minorHAnsi" w:cs="Arial"/>
                  <w:color w:val="EE0000"/>
                  <w:szCs w:val="22"/>
                  <w:rPrChange w:id="1074" w:author="Bradley Law" w:date="2025-07-14T20:42:00Z" w16du:dateUtc="2025-07-15T00:42:00Z">
                    <w:rPr>
                      <w:rFonts w:ascii="Arial" w:hAnsi="Arial" w:cs="Arial"/>
                      <w:color w:val="EE0000"/>
                      <w:sz w:val="18"/>
                      <w:szCs w:val="18"/>
                    </w:rPr>
                  </w:rPrChange>
                </w:rPr>
                <w:delText>: I don’t recall seeing that doctor.</w:delText>
              </w:r>
              <w:r w:rsidRPr="002903A0" w:rsidDel="001A19C9">
                <w:rPr>
                  <w:rFonts w:asciiTheme="minorHAnsi" w:hAnsiTheme="minorHAnsi" w:cs="Arial"/>
                  <w:color w:val="EE0000"/>
                  <w:szCs w:val="22"/>
                  <w:rPrChange w:id="1075" w:author="Bradley Law" w:date="2025-07-14T20:42:00Z" w16du:dateUtc="2025-07-15T00:42:00Z">
                    <w:rPr>
                      <w:rFonts w:ascii="Arial" w:hAnsi="Arial" w:cs="Arial"/>
                      <w:color w:val="EE0000"/>
                      <w:sz w:val="18"/>
                      <w:szCs w:val="18"/>
                    </w:rPr>
                  </w:rPrChange>
                </w:rPr>
                <w:br/>
              </w:r>
              <w:r w:rsidRPr="002903A0" w:rsidDel="001A19C9">
                <w:rPr>
                  <w:rStyle w:val="Strong"/>
                  <w:rFonts w:asciiTheme="minorHAnsi" w:hAnsiTheme="minorHAnsi" w:cs="Arial"/>
                  <w:color w:val="EE0000"/>
                  <w:szCs w:val="22"/>
                  <w:rPrChange w:id="1076" w:author="Bradley Law" w:date="2025-07-14T20:42:00Z" w16du:dateUtc="2025-07-15T00:42:00Z">
                    <w:rPr>
                      <w:rStyle w:val="Strong"/>
                      <w:rFonts w:ascii="Arial" w:hAnsi="Arial" w:cs="Arial"/>
                      <w:color w:val="EE0000"/>
                      <w:sz w:val="18"/>
                      <w:szCs w:val="18"/>
                    </w:rPr>
                  </w:rPrChange>
                </w:rPr>
                <w:delText xml:space="preserve">Agent </w:delText>
              </w:r>
              <w:r w:rsidRPr="002903A0" w:rsidDel="001A19C9">
                <w:rPr>
                  <w:rFonts w:asciiTheme="minorHAnsi" w:hAnsiTheme="minorHAnsi" w:cs="Arial"/>
                  <w:color w:val="EE0000"/>
                  <w:szCs w:val="22"/>
                  <w:rPrChange w:id="1077" w:author="Bradley Law" w:date="2025-07-14T20:42:00Z" w16du:dateUtc="2025-07-15T00:42:00Z">
                    <w:rPr>
                      <w:rFonts w:ascii="Arial" w:hAnsi="Arial" w:cs="Arial"/>
                      <w:color w:val="EE0000"/>
                      <w:sz w:val="18"/>
                      <w:szCs w:val="18"/>
                    </w:rPr>
                  </w:rPrChange>
                </w:rPr>
                <w:delText xml:space="preserve">I have flagged this and tied a possible fraud note for review. </w:delText>
              </w:r>
            </w:del>
          </w:p>
          <w:p w14:paraId="71E0B9FD" w14:textId="0791227D" w:rsidR="00580253" w:rsidRPr="002903A0" w:rsidRDefault="00580253" w:rsidP="0028217E">
            <w:pPr>
              <w:pStyle w:val="NormalWeb"/>
              <w:rPr>
                <w:rFonts w:asciiTheme="minorHAnsi" w:hAnsiTheme="minorHAnsi" w:cs="Arial"/>
                <w:color w:val="EE0000"/>
                <w:szCs w:val="22"/>
                <w:rPrChange w:id="1078" w:author="Bradley Law" w:date="2025-07-14T20:42:00Z" w16du:dateUtc="2025-07-15T00:42:00Z">
                  <w:rPr>
                    <w:rFonts w:ascii="Arial" w:hAnsi="Arial" w:cs="Arial"/>
                    <w:color w:val="EE0000"/>
                    <w:sz w:val="18"/>
                    <w:szCs w:val="18"/>
                  </w:rPr>
                </w:rPrChange>
              </w:rPr>
            </w:pPr>
            <w:r w:rsidRPr="002903A0">
              <w:rPr>
                <w:rFonts w:asciiTheme="minorHAnsi" w:hAnsiTheme="minorHAnsi" w:cs="Arial"/>
                <w:color w:val="EE0000"/>
                <w:szCs w:val="22"/>
                <w:rPrChange w:id="1079" w:author="Bradley Law" w:date="2025-07-14T20:42:00Z" w16du:dateUtc="2025-07-15T00:42:00Z">
                  <w:rPr>
                    <w:rFonts w:ascii="Arial" w:hAnsi="Arial" w:cs="Arial"/>
                    <w:color w:val="EE0000"/>
                    <w:sz w:val="18"/>
                    <w:szCs w:val="18"/>
                  </w:rPr>
                </w:rPrChange>
              </w:rPr>
              <w:t>Agen</w:t>
            </w:r>
            <w:ins w:id="1080" w:author="Bradley Law" w:date="2025-07-14T17:13:00Z" w16du:dateUtc="2025-07-14T21:13:00Z">
              <w:r w:rsidRPr="002903A0">
                <w:rPr>
                  <w:rFonts w:asciiTheme="minorHAnsi" w:hAnsiTheme="minorHAnsi" w:cs="Arial"/>
                  <w:color w:val="EE0000"/>
                  <w:szCs w:val="22"/>
                  <w:rPrChange w:id="1081" w:author="Bradley Law" w:date="2025-07-14T20:42:00Z" w16du:dateUtc="2025-07-15T00:42:00Z">
                    <w:rPr>
                      <w:rFonts w:asciiTheme="minorHAnsi" w:hAnsiTheme="minorHAnsi" w:cs="Arial"/>
                      <w:color w:val="EE0000"/>
                      <w:sz w:val="18"/>
                      <w:szCs w:val="18"/>
                    </w:rPr>
                  </w:rPrChange>
                </w:rPr>
                <w:t>t</w:t>
              </w:r>
            </w:ins>
            <w:r w:rsidRPr="002903A0">
              <w:rPr>
                <w:rFonts w:asciiTheme="minorHAnsi" w:hAnsiTheme="minorHAnsi" w:cs="Arial"/>
                <w:color w:val="EE0000"/>
                <w:szCs w:val="22"/>
                <w:rPrChange w:id="1082" w:author="Bradley Law" w:date="2025-07-14T20:42:00Z" w16du:dateUtc="2025-07-15T00:42:00Z">
                  <w:rPr>
                    <w:rFonts w:ascii="Arial" w:hAnsi="Arial" w:cs="Arial"/>
                    <w:color w:val="EE0000"/>
                    <w:sz w:val="18"/>
                    <w:szCs w:val="18"/>
                  </w:rPr>
                </w:rPrChange>
              </w:rPr>
              <w:t xml:space="preserve"> DO: Agent moves the case to the Fraud Queue. </w:t>
            </w:r>
          </w:p>
          <w:p w14:paraId="7C01F64F" w14:textId="77777777" w:rsidR="00580253" w:rsidRPr="002903A0" w:rsidRDefault="00580253" w:rsidP="00C808D8">
            <w:pPr>
              <w:pStyle w:val="Default"/>
              <w:ind w:left="360"/>
              <w:rPr>
                <w:rFonts w:asciiTheme="minorHAnsi" w:hAnsiTheme="minorHAnsi" w:cs="Arial"/>
                <w:b/>
                <w:bCs/>
                <w:rPrChange w:id="1083" w:author="Bradley Law" w:date="2025-07-14T20:42:00Z" w16du:dateUtc="2025-07-15T00:42:00Z">
                  <w:rPr>
                    <w:rFonts w:ascii="Arial" w:hAnsi="Arial" w:cs="Arial"/>
                    <w:b/>
                    <w:bCs/>
                    <w:sz w:val="18"/>
                    <w:szCs w:val="18"/>
                  </w:rPr>
                </w:rPrChange>
              </w:rPr>
            </w:pPr>
          </w:p>
        </w:tc>
        <w:tc>
          <w:tcPr>
            <w:tcW w:w="990" w:type="dxa"/>
            <w:tcPrChange w:id="1084" w:author="Bradley Law" w:date="2025-07-14T20:41:00Z" w16du:dateUtc="2025-07-15T00:41:00Z">
              <w:tcPr>
                <w:tcW w:w="555" w:type="dxa"/>
              </w:tcPr>
            </w:tcPrChange>
          </w:tcPr>
          <w:p w14:paraId="121172C9" w14:textId="248E5537" w:rsidR="00580253" w:rsidRPr="00F26E03" w:rsidRDefault="00580253">
            <w:pPr>
              <w:pStyle w:val="Default"/>
              <w:ind w:left="-119" w:firstLine="30"/>
              <w:rPr>
                <w:rFonts w:asciiTheme="minorHAnsi" w:hAnsiTheme="minorHAnsi" w:cs="Arial"/>
                <w:b/>
                <w:bCs/>
                <w:sz w:val="12"/>
                <w:szCs w:val="12"/>
                <w:rPrChange w:id="1085" w:author="Bradley Law" w:date="2025-07-14T16:45:00Z" w16du:dateUtc="2025-07-14T20:45:00Z">
                  <w:rPr>
                    <w:rFonts w:ascii="Arial" w:hAnsi="Arial" w:cs="Arial"/>
                    <w:b/>
                    <w:bCs/>
                    <w:sz w:val="14"/>
                    <w:szCs w:val="14"/>
                  </w:rPr>
                </w:rPrChange>
              </w:rPr>
              <w:pPrChange w:id="1086" w:author="Bradley Law" w:date="2025-07-14T16:45:00Z" w16du:dateUtc="2025-07-14T20:45:00Z">
                <w:pPr>
                  <w:pStyle w:val="Default"/>
                  <w:framePr w:hSpace="180" w:wrap="around" w:vAnchor="text" w:hAnchor="text" w:y="1"/>
                  <w:ind w:left="-33"/>
                  <w:suppressOverlap/>
                </w:pPr>
              </w:pPrChange>
            </w:pPr>
            <w:r w:rsidRPr="00F26E03">
              <w:rPr>
                <w:rFonts w:asciiTheme="minorHAnsi" w:hAnsiTheme="minorHAnsi" w:cs="Arial"/>
                <w:spacing w:val="-4"/>
                <w:sz w:val="12"/>
                <w:szCs w:val="12"/>
                <w:rPrChange w:id="1087" w:author="Bradley Law" w:date="2025-07-14T16:45:00Z" w16du:dateUtc="2025-07-14T20:45:00Z">
                  <w:rPr>
                    <w:rFonts w:ascii="Arial" w:hAnsi="Arial" w:cs="Arial"/>
                    <w:spacing w:val="-4"/>
                    <w:sz w:val="14"/>
                    <w:szCs w:val="14"/>
                  </w:rPr>
                </w:rPrChange>
              </w:rPr>
              <w:t xml:space="preserve">7-8 </w:t>
            </w:r>
            <w:r w:rsidRPr="00F26E03">
              <w:rPr>
                <w:rFonts w:asciiTheme="minorHAnsi" w:hAnsiTheme="minorHAnsi" w:cs="Arial"/>
                <w:sz w:val="12"/>
                <w:szCs w:val="12"/>
                <w:rPrChange w:id="1088" w:author="Bradley Law" w:date="2025-07-14T16:45:00Z" w16du:dateUtc="2025-07-14T20:45:00Z">
                  <w:rPr>
                    <w:rFonts w:ascii="Arial" w:hAnsi="Arial" w:cs="Arial"/>
                    <w:sz w:val="14"/>
                    <w:szCs w:val="14"/>
                  </w:rPr>
                </w:rPrChange>
              </w:rPr>
              <w:t>mins</w:t>
            </w:r>
          </w:p>
        </w:tc>
      </w:tr>
      <w:tr w:rsidR="00580253" w:rsidRPr="001856CA" w:rsidDel="00751AEF" w14:paraId="097DC3D0" w14:textId="77777777" w:rsidTr="00580253">
        <w:trPr>
          <w:trPrChange w:id="1089" w:author="Bradley Law" w:date="2025-07-14T20:41:00Z" w16du:dateUtc="2025-07-15T00:41:00Z">
            <w:trPr>
              <w:gridAfter w:val="0"/>
            </w:trPr>
          </w:trPrChange>
        </w:trPr>
        <w:tc>
          <w:tcPr>
            <w:tcW w:w="378" w:type="dxa"/>
            <w:tcPrChange w:id="1090" w:author="Bradley Law" w:date="2025-07-14T20:41:00Z" w16du:dateUtc="2025-07-15T00:41:00Z">
              <w:tcPr>
                <w:tcW w:w="378" w:type="dxa"/>
              </w:tcPr>
            </w:tcPrChange>
          </w:tcPr>
          <w:p w14:paraId="7978B7BF" w14:textId="5668D81D" w:rsidR="00580253" w:rsidRPr="003610A8" w:rsidRDefault="00580253" w:rsidP="0028217E">
            <w:pPr>
              <w:pStyle w:val="NormalWeb"/>
              <w:rPr>
                <w:rStyle w:val="Strong"/>
                <w:rFonts w:asciiTheme="minorHAnsi" w:hAnsiTheme="minorHAnsi" w:cs="Arial"/>
                <w:color w:val="D1D1D1" w:themeColor="background2" w:themeShade="E6"/>
                <w:sz w:val="18"/>
                <w:szCs w:val="18"/>
                <w:rPrChange w:id="1091" w:author="Bradley Law" w:date="2025-07-14T18:32:00Z" w16du:dateUtc="2025-07-14T22:32:00Z">
                  <w:rPr>
                    <w:rStyle w:val="Strong"/>
                    <w:rFonts w:ascii="Arial" w:hAnsi="Arial" w:cs="Arial"/>
                    <w:sz w:val="18"/>
                    <w:szCs w:val="18"/>
                  </w:rPr>
                </w:rPrChange>
              </w:rPr>
            </w:pPr>
            <w:r w:rsidRPr="003610A8">
              <w:rPr>
                <w:rStyle w:val="Strong"/>
                <w:rFonts w:asciiTheme="minorHAnsi" w:hAnsiTheme="minorHAnsi" w:cs="Arial"/>
                <w:color w:val="D1D1D1" w:themeColor="background2" w:themeShade="E6"/>
                <w:sz w:val="18"/>
                <w:szCs w:val="18"/>
                <w:rPrChange w:id="1092" w:author="Bradley Law" w:date="2025-07-14T18:32:00Z" w16du:dateUtc="2025-07-14T22:32:00Z">
                  <w:rPr>
                    <w:rStyle w:val="Strong"/>
                    <w:rFonts w:ascii="Arial" w:hAnsi="Arial" w:cs="Arial"/>
                    <w:sz w:val="18"/>
                    <w:szCs w:val="18"/>
                  </w:rPr>
                </w:rPrChange>
              </w:rPr>
              <w:t>6</w:t>
            </w:r>
          </w:p>
        </w:tc>
        <w:tc>
          <w:tcPr>
            <w:tcW w:w="9697" w:type="dxa"/>
            <w:tcPrChange w:id="1093" w:author="Bradley Law" w:date="2025-07-14T20:41:00Z" w16du:dateUtc="2025-07-15T00:41:00Z">
              <w:tcPr>
                <w:tcW w:w="6727" w:type="dxa"/>
              </w:tcPr>
            </w:tcPrChange>
          </w:tcPr>
          <w:p w14:paraId="554C0F87" w14:textId="72D8927D" w:rsidR="00580253" w:rsidRPr="002903A0" w:rsidRDefault="00580253" w:rsidP="0028217E">
            <w:pPr>
              <w:pStyle w:val="NormalWeb"/>
              <w:rPr>
                <w:ins w:id="1094" w:author="Bradley Law" w:date="2025-07-12T18:49:00Z" w16du:dateUtc="2025-07-12T22:49:00Z"/>
                <w:rFonts w:asciiTheme="minorHAnsi" w:hAnsiTheme="minorHAnsi" w:cs="Arial"/>
                <w:color w:val="D1D1D1" w:themeColor="background2" w:themeShade="E6"/>
                <w:szCs w:val="22"/>
                <w:rPrChange w:id="1095" w:author="Bradley Law" w:date="2025-07-14T20:42:00Z" w16du:dateUtc="2025-07-15T00:42:00Z">
                  <w:rPr>
                    <w:ins w:id="1096" w:author="Bradley Law" w:date="2025-07-12T18:49:00Z" w16du:dateUtc="2025-07-12T22:49:00Z"/>
                    <w:rFonts w:ascii="Arial" w:hAnsi="Arial" w:cs="Arial"/>
                    <w:sz w:val="18"/>
                    <w:szCs w:val="18"/>
                  </w:rPr>
                </w:rPrChange>
              </w:rPr>
            </w:pPr>
            <w:r w:rsidRPr="002903A0">
              <w:rPr>
                <w:rStyle w:val="Strong"/>
                <w:rFonts w:asciiTheme="minorHAnsi" w:hAnsiTheme="minorHAnsi" w:cs="Arial"/>
                <w:color w:val="D1D1D1" w:themeColor="background2" w:themeShade="E6"/>
                <w:szCs w:val="22"/>
                <w:rPrChange w:id="1097" w:author="Bradley Law" w:date="2025-07-14T20:42:00Z" w16du:dateUtc="2025-07-15T00:42:00Z">
                  <w:rPr>
                    <w:rStyle w:val="Strong"/>
                    <w:rFonts w:ascii="Arial" w:hAnsi="Arial" w:cs="Arial"/>
                    <w:sz w:val="18"/>
                    <w:szCs w:val="18"/>
                  </w:rPr>
                </w:rPrChange>
              </w:rPr>
              <w:t>Agent</w:t>
            </w:r>
            <w:r w:rsidRPr="002903A0">
              <w:rPr>
                <w:rFonts w:asciiTheme="minorHAnsi" w:hAnsiTheme="minorHAnsi" w:cs="Arial"/>
                <w:color w:val="D1D1D1" w:themeColor="background2" w:themeShade="E6"/>
                <w:szCs w:val="22"/>
                <w:rPrChange w:id="1098" w:author="Bradley Law" w:date="2025-07-14T20:42:00Z" w16du:dateUtc="2025-07-15T00:42:00Z">
                  <w:rPr>
                    <w:rFonts w:ascii="Arial" w:hAnsi="Arial" w:cs="Arial"/>
                    <w:sz w:val="18"/>
                    <w:szCs w:val="18"/>
                  </w:rPr>
                </w:rPrChange>
              </w:rPr>
              <w:t>: I’ve created a case for you and tagged it as potential fraud. Here’s the reference number: xxxx.</w:t>
            </w:r>
            <w:r w:rsidRPr="002903A0">
              <w:rPr>
                <w:rFonts w:asciiTheme="minorHAnsi" w:hAnsiTheme="minorHAnsi" w:cs="Arial"/>
                <w:color w:val="D1D1D1" w:themeColor="background2" w:themeShade="E6"/>
                <w:szCs w:val="22"/>
                <w:rPrChange w:id="1099" w:author="Bradley Law" w:date="2025-07-14T20:42:00Z" w16du:dateUtc="2025-07-15T00:42:00Z">
                  <w:rPr>
                    <w:rFonts w:ascii="Arial" w:hAnsi="Arial" w:cs="Arial"/>
                    <w:sz w:val="18"/>
                    <w:szCs w:val="18"/>
                  </w:rPr>
                </w:rPrChange>
              </w:rPr>
              <w:br/>
            </w:r>
            <w:r w:rsidRPr="002903A0">
              <w:rPr>
                <w:rStyle w:val="Strong"/>
                <w:rFonts w:asciiTheme="minorHAnsi" w:hAnsiTheme="minorHAnsi" w:cs="Arial"/>
                <w:color w:val="D1D1D1" w:themeColor="background2" w:themeShade="E6"/>
                <w:szCs w:val="22"/>
                <w:rPrChange w:id="1100" w:author="Bradley Law" w:date="2025-07-14T20:42:00Z" w16du:dateUtc="2025-07-15T00:42:00Z">
                  <w:rPr>
                    <w:rStyle w:val="Strong"/>
                    <w:rFonts w:ascii="Arial" w:hAnsi="Arial" w:cs="Arial"/>
                    <w:sz w:val="18"/>
                    <w:szCs w:val="18"/>
                  </w:rPr>
                </w:rPrChange>
              </w:rPr>
              <w:t>Customer</w:t>
            </w:r>
            <w:r w:rsidRPr="002903A0">
              <w:rPr>
                <w:rFonts w:asciiTheme="minorHAnsi" w:hAnsiTheme="minorHAnsi" w:cs="Arial"/>
                <w:color w:val="D1D1D1" w:themeColor="background2" w:themeShade="E6"/>
                <w:szCs w:val="22"/>
                <w:rPrChange w:id="1101" w:author="Bradley Law" w:date="2025-07-14T20:42:00Z" w16du:dateUtc="2025-07-15T00:42:00Z">
                  <w:rPr>
                    <w:rFonts w:ascii="Arial" w:hAnsi="Arial" w:cs="Arial"/>
                    <w:sz w:val="18"/>
                    <w:szCs w:val="18"/>
                  </w:rPr>
                </w:rPrChange>
              </w:rPr>
              <w:t>: Thanks’ will someone follow up?</w:t>
            </w:r>
            <w:r w:rsidRPr="002903A0">
              <w:rPr>
                <w:rFonts w:asciiTheme="minorHAnsi" w:hAnsiTheme="minorHAnsi" w:cs="Arial"/>
                <w:color w:val="D1D1D1" w:themeColor="background2" w:themeShade="E6"/>
                <w:szCs w:val="22"/>
                <w:rPrChange w:id="1102" w:author="Bradley Law" w:date="2025-07-14T20:42:00Z" w16du:dateUtc="2025-07-15T00:42:00Z">
                  <w:rPr>
                    <w:rFonts w:ascii="Arial" w:hAnsi="Arial" w:cs="Arial"/>
                    <w:sz w:val="18"/>
                    <w:szCs w:val="18"/>
                  </w:rPr>
                </w:rPrChange>
              </w:rPr>
              <w:br/>
            </w:r>
            <w:r w:rsidRPr="002903A0">
              <w:rPr>
                <w:rStyle w:val="Strong"/>
                <w:rFonts w:asciiTheme="minorHAnsi" w:hAnsiTheme="minorHAnsi" w:cs="Arial"/>
                <w:color w:val="D1D1D1" w:themeColor="background2" w:themeShade="E6"/>
                <w:szCs w:val="22"/>
                <w:rPrChange w:id="1103" w:author="Bradley Law" w:date="2025-07-14T20:42:00Z" w16du:dateUtc="2025-07-15T00:42:00Z">
                  <w:rPr>
                    <w:rStyle w:val="Strong"/>
                    <w:rFonts w:ascii="Arial" w:hAnsi="Arial" w:cs="Arial"/>
                    <w:sz w:val="18"/>
                    <w:szCs w:val="18"/>
                  </w:rPr>
                </w:rPrChange>
              </w:rPr>
              <w:t>Agent</w:t>
            </w:r>
            <w:r w:rsidRPr="002903A0">
              <w:rPr>
                <w:rFonts w:asciiTheme="minorHAnsi" w:hAnsiTheme="minorHAnsi" w:cs="Arial"/>
                <w:color w:val="D1D1D1" w:themeColor="background2" w:themeShade="E6"/>
                <w:szCs w:val="22"/>
                <w:rPrChange w:id="1104" w:author="Bradley Law" w:date="2025-07-14T20:42:00Z" w16du:dateUtc="2025-07-15T00:42:00Z">
                  <w:rPr>
                    <w:rFonts w:ascii="Arial" w:hAnsi="Arial" w:cs="Arial"/>
                    <w:sz w:val="18"/>
                    <w:szCs w:val="18"/>
                  </w:rPr>
                </w:rPrChange>
              </w:rPr>
              <w:t>: Yes, we’ve notified you once we investigate the billing issue.</w:t>
            </w:r>
          </w:p>
          <w:p w14:paraId="689F94B8" w14:textId="799DDC1E" w:rsidR="00580253" w:rsidRPr="002903A0" w:rsidRDefault="00580253" w:rsidP="0028217E">
            <w:pPr>
              <w:pStyle w:val="NormalWeb"/>
              <w:rPr>
                <w:ins w:id="1105" w:author="Bradley Law" w:date="2025-07-12T18:49:00Z" w16du:dateUtc="2025-07-12T22:49:00Z"/>
                <w:rFonts w:asciiTheme="minorHAnsi" w:hAnsiTheme="minorHAnsi" w:cs="Arial"/>
                <w:color w:val="D1D1D1" w:themeColor="background2" w:themeShade="E6"/>
                <w:szCs w:val="22"/>
                <w:rPrChange w:id="1106" w:author="Bradley Law" w:date="2025-07-14T20:42:00Z" w16du:dateUtc="2025-07-15T00:42:00Z">
                  <w:rPr>
                    <w:ins w:id="1107" w:author="Bradley Law" w:date="2025-07-12T18:49:00Z" w16du:dateUtc="2025-07-12T22:49:00Z"/>
                    <w:rFonts w:ascii="Arial" w:hAnsi="Arial" w:cs="Arial"/>
                    <w:sz w:val="18"/>
                    <w:szCs w:val="18"/>
                  </w:rPr>
                </w:rPrChange>
              </w:rPr>
            </w:pPr>
            <w:ins w:id="1108" w:author="Bradley Law" w:date="2025-07-12T18:49:00Z" w16du:dateUtc="2025-07-12T22:49:00Z">
              <w:r w:rsidRPr="002903A0">
                <w:rPr>
                  <w:rFonts w:asciiTheme="minorHAnsi" w:hAnsiTheme="minorHAnsi" w:cs="Arial"/>
                  <w:color w:val="D1D1D1" w:themeColor="background2" w:themeShade="E6"/>
                  <w:szCs w:val="22"/>
                  <w:rPrChange w:id="1109" w:author="Bradley Law" w:date="2025-07-14T20:42:00Z" w16du:dateUtc="2025-07-15T00:42:00Z">
                    <w:rPr>
                      <w:rFonts w:ascii="Arial" w:hAnsi="Arial" w:cs="Arial"/>
                      <w:sz w:val="18"/>
                      <w:szCs w:val="18"/>
                    </w:rPr>
                  </w:rPrChange>
                </w:rPr>
                <w:t>Suspicios Bill KB Article</w:t>
              </w:r>
            </w:ins>
          </w:p>
          <w:p w14:paraId="09B0FDCD" w14:textId="5B4C5F06" w:rsidR="00580253" w:rsidRPr="002903A0" w:rsidRDefault="00580253" w:rsidP="0028217E">
            <w:pPr>
              <w:pStyle w:val="NormalWeb"/>
              <w:rPr>
                <w:ins w:id="1110" w:author="Bradley Law" w:date="2025-07-12T18:48:00Z" w16du:dateUtc="2025-07-12T22:48:00Z"/>
                <w:rFonts w:asciiTheme="minorHAnsi" w:hAnsiTheme="minorHAnsi" w:cs="Arial"/>
                <w:color w:val="D1D1D1" w:themeColor="background2" w:themeShade="E6"/>
                <w:szCs w:val="22"/>
                <w:rPrChange w:id="1111" w:author="Bradley Law" w:date="2025-07-14T20:42:00Z" w16du:dateUtc="2025-07-15T00:42:00Z">
                  <w:rPr>
                    <w:ins w:id="1112" w:author="Bradley Law" w:date="2025-07-12T18:48:00Z" w16du:dateUtc="2025-07-12T22:48:00Z"/>
                    <w:rFonts w:ascii="Arial" w:hAnsi="Arial" w:cs="Arial"/>
                    <w:sz w:val="18"/>
                    <w:szCs w:val="18"/>
                  </w:rPr>
                </w:rPrChange>
              </w:rPr>
            </w:pPr>
            <w:ins w:id="1113" w:author="Bradley Law" w:date="2025-07-12T18:49:00Z" w16du:dateUtc="2025-07-12T22:49:00Z">
              <w:r w:rsidRPr="002903A0">
                <w:rPr>
                  <w:rFonts w:asciiTheme="minorHAnsi" w:hAnsiTheme="minorHAnsi" w:cs="Arial"/>
                  <w:color w:val="D1D1D1" w:themeColor="background2" w:themeShade="E6"/>
                  <w:szCs w:val="22"/>
                  <w:rPrChange w:id="1114" w:author="Bradley Law" w:date="2025-07-14T20:42:00Z" w16du:dateUtc="2025-07-15T00:42:00Z">
                    <w:rPr>
                      <w:rFonts w:ascii="Arial" w:hAnsi="Arial" w:cs="Arial"/>
                      <w:sz w:val="18"/>
                      <w:szCs w:val="18"/>
                    </w:rPr>
                  </w:rPrChange>
                </w:rPr>
                <w:t>AI Next steps button and AI Generated content</w:t>
              </w:r>
            </w:ins>
          </w:p>
          <w:p w14:paraId="63BE0168" w14:textId="77777777" w:rsidR="00580253" w:rsidRPr="002903A0" w:rsidRDefault="00580253" w:rsidP="0028217E">
            <w:pPr>
              <w:pStyle w:val="NormalWeb"/>
              <w:rPr>
                <w:rFonts w:asciiTheme="minorHAnsi" w:hAnsiTheme="minorHAnsi" w:cs="Arial"/>
                <w:color w:val="D1D1D1" w:themeColor="background2" w:themeShade="E6"/>
                <w:szCs w:val="22"/>
                <w:rPrChange w:id="1115" w:author="Bradley Law" w:date="2025-07-14T20:42:00Z" w16du:dateUtc="2025-07-15T00:42:00Z">
                  <w:rPr>
                    <w:rFonts w:ascii="Arial" w:hAnsi="Arial" w:cs="Arial"/>
                    <w:sz w:val="18"/>
                    <w:szCs w:val="18"/>
                  </w:rPr>
                </w:rPrChange>
              </w:rPr>
            </w:pPr>
          </w:p>
          <w:p w14:paraId="61FC882E" w14:textId="77777777" w:rsidR="00580253" w:rsidRPr="002903A0" w:rsidRDefault="00580253" w:rsidP="0028217E">
            <w:pPr>
              <w:pStyle w:val="NormalWeb"/>
              <w:rPr>
                <w:rFonts w:asciiTheme="minorHAnsi" w:hAnsiTheme="minorHAnsi" w:cs="Arial"/>
                <w:color w:val="D1D1D1" w:themeColor="background2" w:themeShade="E6"/>
                <w:szCs w:val="22"/>
                <w:rPrChange w:id="1116" w:author="Bradley Law" w:date="2025-07-14T20:42:00Z" w16du:dateUtc="2025-07-15T00:42:00Z">
                  <w:rPr>
                    <w:rFonts w:ascii="Arial" w:hAnsi="Arial" w:cs="Arial"/>
                    <w:sz w:val="18"/>
                    <w:szCs w:val="18"/>
                  </w:rPr>
                </w:rPrChange>
              </w:rPr>
            </w:pPr>
          </w:p>
          <w:p w14:paraId="7B7DA68B" w14:textId="77777777" w:rsidR="00580253" w:rsidRPr="002903A0" w:rsidRDefault="00580253" w:rsidP="00083A29">
            <w:pPr>
              <w:pStyle w:val="NormalWeb"/>
              <w:rPr>
                <w:rFonts w:asciiTheme="minorHAnsi" w:hAnsiTheme="minorHAnsi" w:cs="Arial"/>
                <w:b/>
                <w:bCs/>
                <w:color w:val="D1D1D1" w:themeColor="background2" w:themeShade="E6"/>
                <w:szCs w:val="22"/>
                <w:rPrChange w:id="1117" w:author="Bradley Law" w:date="2025-07-14T20:42:00Z" w16du:dateUtc="2025-07-15T00:42:00Z">
                  <w:rPr>
                    <w:rFonts w:ascii="Arial" w:hAnsi="Arial" w:cs="Arial"/>
                    <w:b/>
                    <w:bCs/>
                    <w:sz w:val="18"/>
                    <w:szCs w:val="18"/>
                  </w:rPr>
                </w:rPrChange>
              </w:rPr>
            </w:pPr>
          </w:p>
        </w:tc>
        <w:tc>
          <w:tcPr>
            <w:tcW w:w="990" w:type="dxa"/>
            <w:tcPrChange w:id="1118" w:author="Bradley Law" w:date="2025-07-14T20:41:00Z" w16du:dateUtc="2025-07-15T00:41:00Z">
              <w:tcPr>
                <w:tcW w:w="555" w:type="dxa"/>
              </w:tcPr>
            </w:tcPrChange>
          </w:tcPr>
          <w:p w14:paraId="731E4CA9" w14:textId="0367E378" w:rsidR="00580253" w:rsidRPr="003610A8" w:rsidRDefault="00580253">
            <w:pPr>
              <w:pStyle w:val="Default"/>
              <w:ind w:left="-119" w:firstLine="30"/>
              <w:rPr>
                <w:rFonts w:asciiTheme="minorHAnsi" w:hAnsiTheme="minorHAnsi" w:cs="Arial"/>
                <w:b/>
                <w:bCs/>
                <w:color w:val="D1D1D1" w:themeColor="background2" w:themeShade="E6"/>
                <w:sz w:val="12"/>
                <w:szCs w:val="12"/>
                <w:rPrChange w:id="1119" w:author="Bradley Law" w:date="2025-07-14T18:32:00Z" w16du:dateUtc="2025-07-14T22:32:00Z">
                  <w:rPr>
                    <w:rFonts w:ascii="Arial" w:hAnsi="Arial" w:cs="Arial"/>
                    <w:b/>
                    <w:bCs/>
                    <w:sz w:val="14"/>
                    <w:szCs w:val="14"/>
                  </w:rPr>
                </w:rPrChange>
              </w:rPr>
              <w:pPrChange w:id="1120" w:author="Bradley Law" w:date="2025-07-14T16:45:00Z" w16du:dateUtc="2025-07-14T20:45:00Z">
                <w:pPr>
                  <w:pStyle w:val="Default"/>
                  <w:framePr w:hSpace="180" w:wrap="around" w:vAnchor="text" w:hAnchor="text" w:y="1"/>
                  <w:ind w:left="-33"/>
                  <w:suppressOverlap/>
                </w:pPr>
              </w:pPrChange>
            </w:pPr>
            <w:r w:rsidRPr="003610A8">
              <w:rPr>
                <w:rFonts w:asciiTheme="minorHAnsi" w:hAnsiTheme="minorHAnsi" w:cs="Arial"/>
                <w:color w:val="D1D1D1" w:themeColor="background2" w:themeShade="E6"/>
                <w:spacing w:val="-4"/>
                <w:sz w:val="12"/>
                <w:szCs w:val="12"/>
                <w:rPrChange w:id="1121" w:author="Bradley Law" w:date="2025-07-14T18:32:00Z" w16du:dateUtc="2025-07-14T22:32:00Z">
                  <w:rPr>
                    <w:rFonts w:ascii="Arial" w:hAnsi="Arial" w:cs="Arial"/>
                    <w:spacing w:val="-4"/>
                    <w:sz w:val="14"/>
                    <w:szCs w:val="14"/>
                  </w:rPr>
                </w:rPrChange>
              </w:rPr>
              <w:t xml:space="preserve">6-7 </w:t>
            </w:r>
            <w:r w:rsidRPr="003610A8">
              <w:rPr>
                <w:rFonts w:asciiTheme="minorHAnsi" w:hAnsiTheme="minorHAnsi" w:cs="Arial"/>
                <w:color w:val="D1D1D1" w:themeColor="background2" w:themeShade="E6"/>
                <w:sz w:val="12"/>
                <w:szCs w:val="12"/>
                <w:rPrChange w:id="1122" w:author="Bradley Law" w:date="2025-07-14T18:32:00Z" w16du:dateUtc="2025-07-14T22:32:00Z">
                  <w:rPr>
                    <w:rFonts w:ascii="Arial" w:hAnsi="Arial" w:cs="Arial"/>
                    <w:sz w:val="14"/>
                    <w:szCs w:val="14"/>
                  </w:rPr>
                </w:rPrChange>
              </w:rPr>
              <w:t>mins</w:t>
            </w:r>
          </w:p>
        </w:tc>
      </w:tr>
      <w:tr w:rsidR="00580253" w:rsidRPr="001856CA" w14:paraId="08AB3342" w14:textId="77777777" w:rsidTr="00580253">
        <w:trPr>
          <w:trPrChange w:id="1123" w:author="Bradley Law" w:date="2025-07-14T20:41:00Z" w16du:dateUtc="2025-07-15T00:41:00Z">
            <w:trPr>
              <w:gridAfter w:val="0"/>
            </w:trPr>
          </w:trPrChange>
        </w:trPr>
        <w:tc>
          <w:tcPr>
            <w:tcW w:w="378" w:type="dxa"/>
            <w:tcPrChange w:id="1124" w:author="Bradley Law" w:date="2025-07-14T20:41:00Z" w16du:dateUtc="2025-07-15T00:41:00Z">
              <w:tcPr>
                <w:tcW w:w="378" w:type="dxa"/>
              </w:tcPr>
            </w:tcPrChange>
          </w:tcPr>
          <w:p w14:paraId="483335E8" w14:textId="0F37C431" w:rsidR="00580253" w:rsidRPr="005136B3" w:rsidRDefault="00580253" w:rsidP="0028217E">
            <w:pPr>
              <w:pStyle w:val="NormalWeb"/>
              <w:rPr>
                <w:rStyle w:val="Strong"/>
                <w:rFonts w:asciiTheme="minorHAnsi" w:hAnsiTheme="minorHAnsi" w:cs="Arial"/>
                <w:b w:val="0"/>
                <w:bCs w:val="0"/>
                <w:color w:val="ADADAD" w:themeColor="background2" w:themeShade="BF"/>
                <w:sz w:val="18"/>
                <w:szCs w:val="18"/>
                <w:rPrChange w:id="1125" w:author="Bradley Law" w:date="2025-07-14T16:40:00Z" w16du:dateUtc="2025-07-14T20:40:00Z">
                  <w:rPr>
                    <w:rStyle w:val="Strong"/>
                    <w:rFonts w:ascii="Arial" w:hAnsi="Arial" w:cs="Arial"/>
                    <w:b w:val="0"/>
                    <w:bCs w:val="0"/>
                    <w:color w:val="ADADAD" w:themeColor="background2" w:themeShade="BF"/>
                    <w:sz w:val="18"/>
                    <w:szCs w:val="18"/>
                  </w:rPr>
                </w:rPrChange>
              </w:rPr>
            </w:pPr>
            <w:r w:rsidRPr="005136B3">
              <w:rPr>
                <w:rStyle w:val="Strong"/>
                <w:rFonts w:asciiTheme="minorHAnsi" w:hAnsiTheme="minorHAnsi" w:cs="Arial"/>
                <w:b w:val="0"/>
                <w:bCs w:val="0"/>
                <w:color w:val="ADADAD" w:themeColor="background2" w:themeShade="BF"/>
                <w:sz w:val="18"/>
                <w:szCs w:val="18"/>
                <w:rPrChange w:id="1126" w:author="Bradley Law" w:date="2025-07-14T16:40:00Z" w16du:dateUtc="2025-07-14T20:40:00Z">
                  <w:rPr>
                    <w:rStyle w:val="Strong"/>
                    <w:rFonts w:ascii="Arial" w:hAnsi="Arial" w:cs="Arial"/>
                    <w:b w:val="0"/>
                    <w:bCs w:val="0"/>
                    <w:color w:val="ADADAD" w:themeColor="background2" w:themeShade="BF"/>
                    <w:sz w:val="18"/>
                    <w:szCs w:val="18"/>
                  </w:rPr>
                </w:rPrChange>
              </w:rPr>
              <w:t>7</w:t>
            </w:r>
          </w:p>
        </w:tc>
        <w:tc>
          <w:tcPr>
            <w:tcW w:w="9697" w:type="dxa"/>
            <w:tcPrChange w:id="1127" w:author="Bradley Law" w:date="2025-07-14T20:41:00Z" w16du:dateUtc="2025-07-15T00:41:00Z">
              <w:tcPr>
                <w:tcW w:w="6727" w:type="dxa"/>
              </w:tcPr>
            </w:tcPrChange>
          </w:tcPr>
          <w:p w14:paraId="3A24BEE2" w14:textId="46BC7DCF" w:rsidR="00580253" w:rsidRPr="002903A0" w:rsidRDefault="00580253" w:rsidP="0028217E">
            <w:pPr>
              <w:pStyle w:val="NormalWeb"/>
              <w:rPr>
                <w:rStyle w:val="Strong"/>
                <w:rFonts w:asciiTheme="minorHAnsi" w:hAnsiTheme="minorHAnsi" w:cs="Arial"/>
                <w:b w:val="0"/>
                <w:bCs w:val="0"/>
                <w:color w:val="ADADAD" w:themeColor="background2" w:themeShade="BF"/>
                <w:szCs w:val="22"/>
                <w:rPrChange w:id="1128" w:author="Bradley Law" w:date="2025-07-14T20:42:00Z" w16du:dateUtc="2025-07-15T00:42:00Z">
                  <w:rPr>
                    <w:rStyle w:val="Strong"/>
                    <w:rFonts w:ascii="Arial" w:hAnsi="Arial" w:cs="Arial"/>
                    <w:b w:val="0"/>
                    <w:bCs w:val="0"/>
                    <w:color w:val="ADADAD" w:themeColor="background2" w:themeShade="BF"/>
                    <w:sz w:val="18"/>
                    <w:szCs w:val="18"/>
                  </w:rPr>
                </w:rPrChange>
              </w:rPr>
            </w:pPr>
            <w:r w:rsidRPr="002903A0">
              <w:rPr>
                <w:rStyle w:val="Strong"/>
                <w:rFonts w:asciiTheme="minorHAnsi" w:hAnsiTheme="minorHAnsi" w:cs="Arial"/>
                <w:b w:val="0"/>
                <w:bCs w:val="0"/>
                <w:color w:val="ADADAD" w:themeColor="background2" w:themeShade="BF"/>
                <w:szCs w:val="22"/>
                <w:rPrChange w:id="1129" w:author="Bradley Law" w:date="2025-07-14T20:42:00Z" w16du:dateUtc="2025-07-15T00:42:00Z">
                  <w:rPr>
                    <w:rStyle w:val="Strong"/>
                    <w:rFonts w:ascii="Arial" w:hAnsi="Arial" w:cs="Arial"/>
                    <w:b w:val="0"/>
                    <w:bCs w:val="0"/>
                    <w:color w:val="ADADAD" w:themeColor="background2" w:themeShade="BF"/>
                    <w:sz w:val="18"/>
                    <w:szCs w:val="18"/>
                  </w:rPr>
                </w:rPrChange>
              </w:rPr>
              <w:t>Brad: Go back and show the updated Contact record</w:t>
            </w:r>
          </w:p>
          <w:p w14:paraId="2EBBB3D4" w14:textId="77777777" w:rsidR="00580253" w:rsidRPr="002903A0" w:rsidRDefault="00580253" w:rsidP="0028217E">
            <w:pPr>
              <w:pStyle w:val="NormalWeb"/>
              <w:rPr>
                <w:rFonts w:asciiTheme="minorHAnsi" w:hAnsiTheme="minorHAnsi" w:cs="Arial"/>
                <w:color w:val="ADADAD" w:themeColor="background2" w:themeShade="BF"/>
                <w:szCs w:val="22"/>
                <w:rPrChange w:id="1130" w:author="Bradley Law" w:date="2025-07-14T20:42:00Z" w16du:dateUtc="2025-07-15T00:42:00Z">
                  <w:rPr>
                    <w:rFonts w:ascii="Arial" w:hAnsi="Arial" w:cs="Arial"/>
                    <w:color w:val="ADADAD" w:themeColor="background2" w:themeShade="BF"/>
                    <w:sz w:val="18"/>
                    <w:szCs w:val="18"/>
                  </w:rPr>
                </w:rPrChange>
              </w:rPr>
            </w:pPr>
            <w:r w:rsidRPr="002903A0">
              <w:rPr>
                <w:rStyle w:val="Strong"/>
                <w:rFonts w:asciiTheme="minorHAnsi" w:hAnsiTheme="minorHAnsi" w:cs="Arial"/>
                <w:b w:val="0"/>
                <w:bCs w:val="0"/>
                <w:color w:val="ADADAD" w:themeColor="background2" w:themeShade="BF"/>
                <w:szCs w:val="22"/>
                <w:rPrChange w:id="1131" w:author="Bradley Law" w:date="2025-07-14T20:42:00Z" w16du:dateUtc="2025-07-15T00:42:00Z">
                  <w:rPr>
                    <w:rStyle w:val="Strong"/>
                    <w:rFonts w:ascii="Arial" w:hAnsi="Arial" w:cs="Arial"/>
                    <w:b w:val="0"/>
                    <w:bCs w:val="0"/>
                    <w:color w:val="ADADAD" w:themeColor="background2" w:themeShade="BF"/>
                    <w:sz w:val="18"/>
                    <w:szCs w:val="18"/>
                  </w:rPr>
                </w:rPrChange>
              </w:rPr>
              <w:t>Agent</w:t>
            </w:r>
            <w:r w:rsidRPr="002903A0">
              <w:rPr>
                <w:rFonts w:asciiTheme="minorHAnsi" w:hAnsiTheme="minorHAnsi" w:cs="Arial"/>
                <w:color w:val="ADADAD" w:themeColor="background2" w:themeShade="BF"/>
                <w:szCs w:val="22"/>
                <w:rPrChange w:id="1132" w:author="Bradley Law" w:date="2025-07-14T20:42:00Z" w16du:dateUtc="2025-07-15T00:42:00Z">
                  <w:rPr>
                    <w:rFonts w:ascii="Arial" w:hAnsi="Arial" w:cs="Arial"/>
                    <w:color w:val="ADADAD" w:themeColor="background2" w:themeShade="BF"/>
                    <w:sz w:val="18"/>
                    <w:szCs w:val="18"/>
                  </w:rPr>
                </w:rPrChange>
              </w:rPr>
              <w:t>: I've logged everything. Would you prefer email or text updates?</w:t>
            </w:r>
            <w:r w:rsidRPr="002903A0">
              <w:rPr>
                <w:rFonts w:asciiTheme="minorHAnsi" w:hAnsiTheme="minorHAnsi" w:cs="Arial"/>
                <w:color w:val="ADADAD" w:themeColor="background2" w:themeShade="BF"/>
                <w:szCs w:val="22"/>
                <w:rPrChange w:id="1133" w:author="Bradley Law" w:date="2025-07-14T20:42:00Z" w16du:dateUtc="2025-07-15T00:42:00Z">
                  <w:rPr>
                    <w:rFonts w:ascii="Arial" w:hAnsi="Arial" w:cs="Arial"/>
                    <w:color w:val="ADADAD" w:themeColor="background2" w:themeShade="BF"/>
                    <w:sz w:val="18"/>
                    <w:szCs w:val="18"/>
                  </w:rPr>
                </w:rPrChange>
              </w:rPr>
              <w:br/>
            </w:r>
            <w:r w:rsidRPr="002903A0">
              <w:rPr>
                <w:rStyle w:val="Strong"/>
                <w:rFonts w:asciiTheme="minorHAnsi" w:hAnsiTheme="minorHAnsi" w:cs="Arial"/>
                <w:b w:val="0"/>
                <w:bCs w:val="0"/>
                <w:color w:val="ADADAD" w:themeColor="background2" w:themeShade="BF"/>
                <w:szCs w:val="22"/>
                <w:rPrChange w:id="1134" w:author="Bradley Law" w:date="2025-07-14T20:42:00Z" w16du:dateUtc="2025-07-15T00:42:00Z">
                  <w:rPr>
                    <w:rStyle w:val="Strong"/>
                    <w:rFonts w:ascii="Arial" w:hAnsi="Arial" w:cs="Arial"/>
                    <w:b w:val="0"/>
                    <w:bCs w:val="0"/>
                    <w:color w:val="ADADAD" w:themeColor="background2" w:themeShade="BF"/>
                    <w:sz w:val="18"/>
                    <w:szCs w:val="18"/>
                  </w:rPr>
                </w:rPrChange>
              </w:rPr>
              <w:t>Customer</w:t>
            </w:r>
            <w:r w:rsidRPr="002903A0">
              <w:rPr>
                <w:rFonts w:asciiTheme="minorHAnsi" w:hAnsiTheme="minorHAnsi" w:cs="Arial"/>
                <w:color w:val="ADADAD" w:themeColor="background2" w:themeShade="BF"/>
                <w:szCs w:val="22"/>
                <w:rPrChange w:id="1135" w:author="Bradley Law" w:date="2025-07-14T20:42:00Z" w16du:dateUtc="2025-07-15T00:42:00Z">
                  <w:rPr>
                    <w:rFonts w:ascii="Arial" w:hAnsi="Arial" w:cs="Arial"/>
                    <w:color w:val="ADADAD" w:themeColor="background2" w:themeShade="BF"/>
                    <w:sz w:val="18"/>
                    <w:szCs w:val="18"/>
                  </w:rPr>
                </w:rPrChange>
              </w:rPr>
              <w:t>: Email or text, please.</w:t>
            </w:r>
            <w:r w:rsidRPr="002903A0">
              <w:rPr>
                <w:rFonts w:asciiTheme="minorHAnsi" w:hAnsiTheme="minorHAnsi" w:cs="Arial"/>
                <w:color w:val="ADADAD" w:themeColor="background2" w:themeShade="BF"/>
                <w:szCs w:val="22"/>
                <w:rPrChange w:id="1136" w:author="Bradley Law" w:date="2025-07-14T20:42:00Z" w16du:dateUtc="2025-07-15T00:42:00Z">
                  <w:rPr>
                    <w:rFonts w:ascii="Arial" w:hAnsi="Arial" w:cs="Arial"/>
                    <w:color w:val="ADADAD" w:themeColor="background2" w:themeShade="BF"/>
                    <w:sz w:val="18"/>
                    <w:szCs w:val="18"/>
                  </w:rPr>
                </w:rPrChange>
              </w:rPr>
              <w:br/>
            </w:r>
            <w:r w:rsidRPr="002903A0">
              <w:rPr>
                <w:rStyle w:val="Strong"/>
                <w:rFonts w:asciiTheme="minorHAnsi" w:hAnsiTheme="minorHAnsi" w:cs="Arial"/>
                <w:b w:val="0"/>
                <w:bCs w:val="0"/>
                <w:color w:val="ADADAD" w:themeColor="background2" w:themeShade="BF"/>
                <w:szCs w:val="22"/>
                <w:rPrChange w:id="1137" w:author="Bradley Law" w:date="2025-07-14T20:42:00Z" w16du:dateUtc="2025-07-15T00:42:00Z">
                  <w:rPr>
                    <w:rStyle w:val="Strong"/>
                    <w:rFonts w:ascii="Arial" w:hAnsi="Arial" w:cs="Arial"/>
                    <w:b w:val="0"/>
                    <w:bCs w:val="0"/>
                    <w:color w:val="ADADAD" w:themeColor="background2" w:themeShade="BF"/>
                    <w:sz w:val="18"/>
                    <w:szCs w:val="18"/>
                  </w:rPr>
                </w:rPrChange>
              </w:rPr>
              <w:t>Agent</w:t>
            </w:r>
            <w:r w:rsidRPr="002903A0">
              <w:rPr>
                <w:rFonts w:asciiTheme="minorHAnsi" w:hAnsiTheme="minorHAnsi" w:cs="Arial"/>
                <w:color w:val="ADADAD" w:themeColor="background2" w:themeShade="BF"/>
                <w:szCs w:val="22"/>
                <w:rPrChange w:id="1138" w:author="Bradley Law" w:date="2025-07-14T20:42:00Z" w16du:dateUtc="2025-07-15T00:42:00Z">
                  <w:rPr>
                    <w:rFonts w:ascii="Arial" w:hAnsi="Arial" w:cs="Arial"/>
                    <w:color w:val="ADADAD" w:themeColor="background2" w:themeShade="BF"/>
                    <w:sz w:val="18"/>
                    <w:szCs w:val="18"/>
                  </w:rPr>
                </w:rPrChange>
              </w:rPr>
              <w:t>: Got it. You’ll receive a summary and follow-up via text shortly.</w:t>
            </w:r>
          </w:p>
          <w:p w14:paraId="0E4A4859" w14:textId="77777777" w:rsidR="00580253" w:rsidRPr="002903A0" w:rsidRDefault="00580253" w:rsidP="00C808D8">
            <w:pPr>
              <w:pStyle w:val="Default"/>
              <w:ind w:left="360"/>
              <w:rPr>
                <w:rFonts w:asciiTheme="minorHAnsi" w:hAnsiTheme="minorHAnsi" w:cs="Arial"/>
                <w:color w:val="ADADAD" w:themeColor="background2" w:themeShade="BF"/>
                <w:rPrChange w:id="1139" w:author="Bradley Law" w:date="2025-07-14T20:42:00Z" w16du:dateUtc="2025-07-15T00:42:00Z">
                  <w:rPr>
                    <w:rFonts w:ascii="Arial" w:hAnsi="Arial" w:cs="Arial"/>
                    <w:color w:val="ADADAD" w:themeColor="background2" w:themeShade="BF"/>
                    <w:sz w:val="18"/>
                    <w:szCs w:val="18"/>
                  </w:rPr>
                </w:rPrChange>
              </w:rPr>
            </w:pPr>
          </w:p>
        </w:tc>
        <w:tc>
          <w:tcPr>
            <w:tcW w:w="990" w:type="dxa"/>
            <w:tcPrChange w:id="1140" w:author="Bradley Law" w:date="2025-07-14T20:41:00Z" w16du:dateUtc="2025-07-15T00:41:00Z">
              <w:tcPr>
                <w:tcW w:w="555" w:type="dxa"/>
              </w:tcPr>
            </w:tcPrChange>
          </w:tcPr>
          <w:p w14:paraId="1B730756" w14:textId="438E26D2" w:rsidR="00580253" w:rsidRPr="00F26E03" w:rsidRDefault="00580253">
            <w:pPr>
              <w:pStyle w:val="Default"/>
              <w:ind w:left="-119" w:firstLine="30"/>
              <w:rPr>
                <w:rFonts w:asciiTheme="minorHAnsi" w:hAnsiTheme="minorHAnsi" w:cs="Arial"/>
                <w:color w:val="ADADAD" w:themeColor="background2" w:themeShade="BF"/>
                <w:sz w:val="12"/>
                <w:szCs w:val="12"/>
                <w:rPrChange w:id="1141" w:author="Bradley Law" w:date="2025-07-14T16:45:00Z" w16du:dateUtc="2025-07-14T20:45:00Z">
                  <w:rPr>
                    <w:rFonts w:ascii="Arial" w:hAnsi="Arial" w:cs="Arial"/>
                    <w:color w:val="ADADAD" w:themeColor="background2" w:themeShade="BF"/>
                    <w:sz w:val="14"/>
                    <w:szCs w:val="14"/>
                  </w:rPr>
                </w:rPrChange>
              </w:rPr>
              <w:pPrChange w:id="1142" w:author="Bradley Law" w:date="2025-07-14T16:45:00Z" w16du:dateUtc="2025-07-14T20:45:00Z">
                <w:pPr>
                  <w:pStyle w:val="Default"/>
                  <w:framePr w:hSpace="180" w:wrap="around" w:vAnchor="text" w:hAnchor="text" w:y="1"/>
                  <w:ind w:left="-33"/>
                  <w:suppressOverlap/>
                </w:pPr>
              </w:pPrChange>
            </w:pPr>
            <w:r w:rsidRPr="00F26E03">
              <w:rPr>
                <w:rFonts w:asciiTheme="minorHAnsi" w:hAnsiTheme="minorHAnsi" w:cs="Arial"/>
                <w:color w:val="ADADAD" w:themeColor="background2" w:themeShade="BF"/>
                <w:spacing w:val="-4"/>
                <w:sz w:val="12"/>
                <w:szCs w:val="12"/>
                <w:rPrChange w:id="1143" w:author="Bradley Law" w:date="2025-07-14T16:45:00Z" w16du:dateUtc="2025-07-14T20:45:00Z">
                  <w:rPr>
                    <w:rFonts w:ascii="Arial" w:hAnsi="Arial" w:cs="Arial"/>
                    <w:color w:val="ADADAD" w:themeColor="background2" w:themeShade="BF"/>
                    <w:spacing w:val="-4"/>
                    <w:sz w:val="14"/>
                    <w:szCs w:val="14"/>
                  </w:rPr>
                </w:rPrChange>
              </w:rPr>
              <w:t xml:space="preserve">5-6 </w:t>
            </w:r>
            <w:r w:rsidRPr="00F26E03">
              <w:rPr>
                <w:rFonts w:asciiTheme="minorHAnsi" w:hAnsiTheme="minorHAnsi" w:cs="Arial"/>
                <w:color w:val="ADADAD" w:themeColor="background2" w:themeShade="BF"/>
                <w:sz w:val="12"/>
                <w:szCs w:val="12"/>
                <w:rPrChange w:id="1144" w:author="Bradley Law" w:date="2025-07-14T16:45:00Z" w16du:dateUtc="2025-07-14T20:45:00Z">
                  <w:rPr>
                    <w:rFonts w:ascii="Arial" w:hAnsi="Arial" w:cs="Arial"/>
                    <w:color w:val="ADADAD" w:themeColor="background2" w:themeShade="BF"/>
                    <w:sz w:val="14"/>
                    <w:szCs w:val="14"/>
                  </w:rPr>
                </w:rPrChange>
              </w:rPr>
              <w:t>mins</w:t>
            </w:r>
          </w:p>
        </w:tc>
      </w:tr>
      <w:tr w:rsidR="00580253" w:rsidRPr="001856CA" w14:paraId="7788A882" w14:textId="77777777" w:rsidTr="00580253">
        <w:trPr>
          <w:trPrChange w:id="1145" w:author="Bradley Law" w:date="2025-07-14T20:41:00Z" w16du:dateUtc="2025-07-15T00:41:00Z">
            <w:trPr>
              <w:gridAfter w:val="0"/>
            </w:trPr>
          </w:trPrChange>
        </w:trPr>
        <w:tc>
          <w:tcPr>
            <w:tcW w:w="378" w:type="dxa"/>
            <w:tcPrChange w:id="1146" w:author="Bradley Law" w:date="2025-07-14T20:41:00Z" w16du:dateUtc="2025-07-15T00:41:00Z">
              <w:tcPr>
                <w:tcW w:w="378" w:type="dxa"/>
              </w:tcPr>
            </w:tcPrChange>
          </w:tcPr>
          <w:p w14:paraId="66656D6F" w14:textId="696E39F4" w:rsidR="00580253" w:rsidRPr="005136B3" w:rsidRDefault="00580253" w:rsidP="0028217E">
            <w:pPr>
              <w:pStyle w:val="NormalWeb"/>
              <w:rPr>
                <w:rStyle w:val="Strong"/>
                <w:rFonts w:asciiTheme="minorHAnsi" w:hAnsiTheme="minorHAnsi" w:cs="Arial"/>
                <w:sz w:val="18"/>
                <w:szCs w:val="18"/>
                <w:rPrChange w:id="1147" w:author="Bradley Law" w:date="2025-07-14T16:40:00Z" w16du:dateUtc="2025-07-14T20:40:00Z">
                  <w:rPr>
                    <w:rStyle w:val="Strong"/>
                    <w:rFonts w:ascii="Arial" w:hAnsi="Arial" w:cs="Arial"/>
                    <w:sz w:val="18"/>
                    <w:szCs w:val="18"/>
                  </w:rPr>
                </w:rPrChange>
              </w:rPr>
            </w:pPr>
            <w:r w:rsidRPr="005136B3">
              <w:rPr>
                <w:rStyle w:val="Strong"/>
                <w:rFonts w:asciiTheme="minorHAnsi" w:hAnsiTheme="minorHAnsi" w:cs="Arial"/>
                <w:sz w:val="18"/>
                <w:szCs w:val="18"/>
                <w:rPrChange w:id="1148" w:author="Bradley Law" w:date="2025-07-14T16:40:00Z" w16du:dateUtc="2025-07-14T20:40:00Z">
                  <w:rPr>
                    <w:rStyle w:val="Strong"/>
                    <w:rFonts w:ascii="Arial" w:hAnsi="Arial" w:cs="Arial"/>
                    <w:sz w:val="18"/>
                    <w:szCs w:val="18"/>
                  </w:rPr>
                </w:rPrChange>
              </w:rPr>
              <w:t>8</w:t>
            </w:r>
          </w:p>
        </w:tc>
        <w:tc>
          <w:tcPr>
            <w:tcW w:w="9697" w:type="dxa"/>
            <w:tcPrChange w:id="1149" w:author="Bradley Law" w:date="2025-07-14T20:41:00Z" w16du:dateUtc="2025-07-15T00:41:00Z">
              <w:tcPr>
                <w:tcW w:w="6727" w:type="dxa"/>
              </w:tcPr>
            </w:tcPrChange>
          </w:tcPr>
          <w:p w14:paraId="71EE89AE" w14:textId="39266377" w:rsidR="00580253" w:rsidRPr="002903A0" w:rsidRDefault="00580253" w:rsidP="0028217E">
            <w:pPr>
              <w:pStyle w:val="NormalWeb"/>
              <w:rPr>
                <w:rFonts w:asciiTheme="minorHAnsi" w:hAnsiTheme="minorHAnsi" w:cs="Arial"/>
                <w:color w:val="D1D1D1" w:themeColor="background2" w:themeShade="E6"/>
                <w:szCs w:val="22"/>
                <w:rPrChange w:id="1150" w:author="Bradley Law" w:date="2025-07-14T20:42:00Z" w16du:dateUtc="2025-07-15T00:42:00Z">
                  <w:rPr>
                    <w:rFonts w:ascii="Arial" w:hAnsi="Arial" w:cs="Arial"/>
                    <w:sz w:val="18"/>
                    <w:szCs w:val="18"/>
                  </w:rPr>
                </w:rPrChange>
              </w:rPr>
            </w:pPr>
            <w:r w:rsidRPr="002903A0">
              <w:rPr>
                <w:rStyle w:val="Strong"/>
                <w:rFonts w:asciiTheme="minorHAnsi" w:hAnsiTheme="minorHAnsi" w:cs="Arial"/>
                <w:color w:val="D1D1D1" w:themeColor="background2" w:themeShade="E6"/>
                <w:szCs w:val="22"/>
                <w:rPrChange w:id="1151" w:author="Bradley Law" w:date="2025-07-14T20:42:00Z" w16du:dateUtc="2025-07-15T00:42:00Z">
                  <w:rPr>
                    <w:rStyle w:val="Strong"/>
                    <w:rFonts w:ascii="Arial" w:hAnsi="Arial" w:cs="Arial"/>
                    <w:sz w:val="18"/>
                    <w:szCs w:val="18"/>
                  </w:rPr>
                </w:rPrChange>
              </w:rPr>
              <w:t>Agent</w:t>
            </w:r>
            <w:r w:rsidRPr="002903A0">
              <w:rPr>
                <w:rFonts w:asciiTheme="minorHAnsi" w:hAnsiTheme="minorHAnsi" w:cs="Arial"/>
                <w:color w:val="D1D1D1" w:themeColor="background2" w:themeShade="E6"/>
                <w:szCs w:val="22"/>
                <w:rPrChange w:id="1152" w:author="Bradley Law" w:date="2025-07-14T20:42:00Z" w16du:dateUtc="2025-07-15T00:42:00Z">
                  <w:rPr>
                    <w:rFonts w:ascii="Arial" w:hAnsi="Arial" w:cs="Arial"/>
                    <w:sz w:val="18"/>
                    <w:szCs w:val="18"/>
                  </w:rPr>
                </w:rPrChange>
              </w:rPr>
              <w:t xml:space="preserve">: I see you started a new chat. Welcome back, </w:t>
            </w:r>
            <w:del w:id="1153" w:author="Al Macey" w:date="2025-07-12T14:36:00Z" w16du:dateUtc="2025-07-12T18:36:00Z">
              <w:r w:rsidRPr="002903A0">
                <w:rPr>
                  <w:rFonts w:asciiTheme="minorHAnsi" w:hAnsiTheme="minorHAnsi" w:cs="Arial"/>
                  <w:color w:val="D1D1D1" w:themeColor="background2" w:themeShade="E6"/>
                  <w:szCs w:val="22"/>
                  <w:rPrChange w:id="1154" w:author="Bradley Law" w:date="2025-07-14T20:42:00Z" w16du:dateUtc="2025-07-15T00:42:00Z">
                    <w:rPr>
                      <w:rFonts w:ascii="Arial" w:hAnsi="Arial" w:cs="Arial"/>
                      <w:sz w:val="18"/>
                      <w:szCs w:val="18"/>
                    </w:rPr>
                  </w:rPrChange>
                </w:rPr>
                <w:delText>Patricia</w:delText>
              </w:r>
            </w:del>
            <w:ins w:id="1155" w:author="Al Macey" w:date="2025-07-12T14:36:00Z" w16du:dateUtc="2025-07-12T18:36:00Z">
              <w:r w:rsidRPr="002903A0">
                <w:rPr>
                  <w:rFonts w:asciiTheme="minorHAnsi" w:hAnsiTheme="minorHAnsi"/>
                  <w:color w:val="D1D1D1" w:themeColor="background2" w:themeShade="E6"/>
                  <w:szCs w:val="22"/>
                  <w:rPrChange w:id="1156" w:author="Bradley Law" w:date="2025-07-14T20:42:00Z" w16du:dateUtc="2025-07-15T00:42:00Z">
                    <w:rPr/>
                  </w:rPrChange>
                </w:rPr>
                <w:t>Luis</w:t>
              </w:r>
            </w:ins>
            <w:r w:rsidRPr="002903A0">
              <w:rPr>
                <w:rFonts w:asciiTheme="minorHAnsi" w:hAnsiTheme="minorHAnsi" w:cs="Arial"/>
                <w:color w:val="D1D1D1" w:themeColor="background2" w:themeShade="E6"/>
                <w:szCs w:val="22"/>
                <w:rPrChange w:id="1157" w:author="Bradley Law" w:date="2025-07-14T20:42:00Z" w16du:dateUtc="2025-07-15T00:42:00Z">
                  <w:rPr>
                    <w:rFonts w:ascii="Arial" w:hAnsi="Arial" w:cs="Arial"/>
                    <w:sz w:val="18"/>
                    <w:szCs w:val="18"/>
                  </w:rPr>
                </w:rPrChange>
              </w:rPr>
              <w:t>.</w:t>
            </w:r>
            <w:r w:rsidRPr="002903A0">
              <w:rPr>
                <w:rFonts w:asciiTheme="minorHAnsi" w:hAnsiTheme="minorHAnsi" w:cs="Arial"/>
                <w:color w:val="D1D1D1" w:themeColor="background2" w:themeShade="E6"/>
                <w:szCs w:val="22"/>
                <w:rPrChange w:id="1158" w:author="Bradley Law" w:date="2025-07-14T20:42:00Z" w16du:dateUtc="2025-07-15T00:42:00Z">
                  <w:rPr>
                    <w:rFonts w:ascii="Arial" w:hAnsi="Arial" w:cs="Arial"/>
                    <w:sz w:val="18"/>
                    <w:szCs w:val="18"/>
                  </w:rPr>
                </w:rPrChange>
              </w:rPr>
              <w:br/>
            </w:r>
            <w:r w:rsidRPr="002903A0">
              <w:rPr>
                <w:rStyle w:val="Strong"/>
                <w:rFonts w:asciiTheme="minorHAnsi" w:hAnsiTheme="minorHAnsi" w:cs="Arial"/>
                <w:color w:val="D1D1D1" w:themeColor="background2" w:themeShade="E6"/>
                <w:szCs w:val="22"/>
                <w:rPrChange w:id="1159" w:author="Bradley Law" w:date="2025-07-14T20:42:00Z" w16du:dateUtc="2025-07-15T00:42:00Z">
                  <w:rPr>
                    <w:rStyle w:val="Strong"/>
                    <w:rFonts w:ascii="Arial" w:hAnsi="Arial" w:cs="Arial"/>
                    <w:sz w:val="18"/>
                    <w:szCs w:val="18"/>
                  </w:rPr>
                </w:rPrChange>
              </w:rPr>
              <w:t>Customer</w:t>
            </w:r>
            <w:r w:rsidRPr="002903A0">
              <w:rPr>
                <w:rFonts w:asciiTheme="minorHAnsi" w:hAnsiTheme="minorHAnsi" w:cs="Arial"/>
                <w:color w:val="D1D1D1" w:themeColor="background2" w:themeShade="E6"/>
                <w:szCs w:val="22"/>
                <w:rPrChange w:id="1160" w:author="Bradley Law" w:date="2025-07-14T20:42:00Z" w16du:dateUtc="2025-07-15T00:42:00Z">
                  <w:rPr>
                    <w:rFonts w:ascii="Arial" w:hAnsi="Arial" w:cs="Arial"/>
                    <w:sz w:val="18"/>
                    <w:szCs w:val="18"/>
                  </w:rPr>
                </w:rPrChange>
              </w:rPr>
              <w:t>: Just checking if there’s any update.</w:t>
            </w:r>
            <w:r w:rsidRPr="002903A0">
              <w:rPr>
                <w:rFonts w:asciiTheme="minorHAnsi" w:hAnsiTheme="minorHAnsi" w:cs="Arial"/>
                <w:color w:val="D1D1D1" w:themeColor="background2" w:themeShade="E6"/>
                <w:szCs w:val="22"/>
                <w:rPrChange w:id="1161" w:author="Bradley Law" w:date="2025-07-14T20:42:00Z" w16du:dateUtc="2025-07-15T00:42:00Z">
                  <w:rPr>
                    <w:rFonts w:ascii="Arial" w:hAnsi="Arial" w:cs="Arial"/>
                    <w:sz w:val="18"/>
                    <w:szCs w:val="18"/>
                  </w:rPr>
                </w:rPrChange>
              </w:rPr>
              <w:br/>
            </w:r>
            <w:r w:rsidRPr="002903A0">
              <w:rPr>
                <w:rStyle w:val="Strong"/>
                <w:rFonts w:asciiTheme="minorHAnsi" w:hAnsiTheme="minorHAnsi" w:cs="Arial"/>
                <w:color w:val="D1D1D1" w:themeColor="background2" w:themeShade="E6"/>
                <w:szCs w:val="22"/>
                <w:rPrChange w:id="1162" w:author="Bradley Law" w:date="2025-07-14T20:42:00Z" w16du:dateUtc="2025-07-15T00:42:00Z">
                  <w:rPr>
                    <w:rStyle w:val="Strong"/>
                    <w:rFonts w:ascii="Arial" w:hAnsi="Arial" w:cs="Arial"/>
                    <w:sz w:val="18"/>
                    <w:szCs w:val="18"/>
                  </w:rPr>
                </w:rPrChange>
              </w:rPr>
              <w:t>Agent</w:t>
            </w:r>
            <w:r w:rsidRPr="002903A0">
              <w:rPr>
                <w:rFonts w:asciiTheme="minorHAnsi" w:hAnsiTheme="minorHAnsi" w:cs="Arial"/>
                <w:color w:val="D1D1D1" w:themeColor="background2" w:themeShade="E6"/>
                <w:szCs w:val="22"/>
                <w:rPrChange w:id="1163" w:author="Bradley Law" w:date="2025-07-14T20:42:00Z" w16du:dateUtc="2025-07-15T00:42:00Z">
                  <w:rPr>
                    <w:rFonts w:ascii="Arial" w:hAnsi="Arial" w:cs="Arial"/>
                    <w:sz w:val="18"/>
                    <w:szCs w:val="18"/>
                  </w:rPr>
                </w:rPrChange>
              </w:rPr>
              <w:t>: Your case is under review. We expect an update by tomorrow.</w:t>
            </w:r>
            <w:r w:rsidRPr="002903A0">
              <w:rPr>
                <w:rFonts w:asciiTheme="minorHAnsi" w:hAnsiTheme="minorHAnsi" w:cs="Arial"/>
                <w:color w:val="D1D1D1" w:themeColor="background2" w:themeShade="E6"/>
                <w:szCs w:val="22"/>
                <w:rPrChange w:id="1164" w:author="Bradley Law" w:date="2025-07-14T20:42:00Z" w16du:dateUtc="2025-07-15T00:42:00Z">
                  <w:rPr>
                    <w:rFonts w:ascii="Arial" w:hAnsi="Arial" w:cs="Arial"/>
                    <w:sz w:val="18"/>
                    <w:szCs w:val="18"/>
                  </w:rPr>
                </w:rPrChange>
              </w:rPr>
              <w:br/>
            </w:r>
            <w:r w:rsidRPr="002903A0">
              <w:rPr>
                <w:rStyle w:val="Strong"/>
                <w:rFonts w:asciiTheme="minorHAnsi" w:hAnsiTheme="minorHAnsi" w:cs="Arial"/>
                <w:color w:val="D1D1D1" w:themeColor="background2" w:themeShade="E6"/>
                <w:szCs w:val="22"/>
                <w:rPrChange w:id="1165" w:author="Bradley Law" w:date="2025-07-14T20:42:00Z" w16du:dateUtc="2025-07-15T00:42:00Z">
                  <w:rPr>
                    <w:rStyle w:val="Strong"/>
                    <w:rFonts w:ascii="Arial" w:hAnsi="Arial" w:cs="Arial"/>
                    <w:sz w:val="18"/>
                    <w:szCs w:val="18"/>
                  </w:rPr>
                </w:rPrChange>
              </w:rPr>
              <w:t>Customer</w:t>
            </w:r>
            <w:r w:rsidRPr="002903A0">
              <w:rPr>
                <w:rFonts w:asciiTheme="minorHAnsi" w:hAnsiTheme="minorHAnsi" w:cs="Arial"/>
                <w:color w:val="D1D1D1" w:themeColor="background2" w:themeShade="E6"/>
                <w:szCs w:val="22"/>
                <w:rPrChange w:id="1166" w:author="Bradley Law" w:date="2025-07-14T20:42:00Z" w16du:dateUtc="2025-07-15T00:42:00Z">
                  <w:rPr>
                    <w:rFonts w:ascii="Arial" w:hAnsi="Arial" w:cs="Arial"/>
                    <w:sz w:val="18"/>
                    <w:szCs w:val="18"/>
                  </w:rPr>
                </w:rPrChange>
              </w:rPr>
              <w:t>: OK, thanks for letting me know.</w:t>
            </w:r>
          </w:p>
          <w:p w14:paraId="6724C4DB" w14:textId="77777777" w:rsidR="00580253" w:rsidRPr="002903A0" w:rsidRDefault="00580253" w:rsidP="0028217E">
            <w:pPr>
              <w:pStyle w:val="NormalWeb"/>
              <w:rPr>
                <w:rFonts w:asciiTheme="minorHAnsi" w:hAnsiTheme="minorHAnsi" w:cs="Arial"/>
                <w:color w:val="D1D1D1" w:themeColor="background2" w:themeShade="E6"/>
                <w:szCs w:val="22"/>
                <w:rPrChange w:id="1167" w:author="Bradley Law" w:date="2025-07-14T20:42:00Z" w16du:dateUtc="2025-07-15T00:42:00Z">
                  <w:rPr>
                    <w:rFonts w:ascii="Arial" w:hAnsi="Arial" w:cs="Arial"/>
                    <w:sz w:val="18"/>
                    <w:szCs w:val="18"/>
                  </w:rPr>
                </w:rPrChange>
              </w:rPr>
            </w:pPr>
          </w:p>
          <w:p w14:paraId="08A0EE16" w14:textId="77777777" w:rsidR="00580253" w:rsidRPr="002903A0" w:rsidRDefault="00580253" w:rsidP="0028217E">
            <w:pPr>
              <w:pStyle w:val="NormalWeb"/>
              <w:rPr>
                <w:rFonts w:asciiTheme="minorHAnsi" w:hAnsiTheme="minorHAnsi" w:cs="Arial"/>
                <w:color w:val="D1D1D1" w:themeColor="background2" w:themeShade="E6"/>
                <w:szCs w:val="22"/>
                <w:rPrChange w:id="1168" w:author="Bradley Law" w:date="2025-07-14T20:42:00Z" w16du:dateUtc="2025-07-15T00:42:00Z">
                  <w:rPr>
                    <w:rFonts w:ascii="Arial" w:hAnsi="Arial" w:cs="Arial"/>
                    <w:sz w:val="18"/>
                    <w:szCs w:val="18"/>
                  </w:rPr>
                </w:rPrChange>
              </w:rPr>
            </w:pPr>
          </w:p>
          <w:p w14:paraId="20DA8462" w14:textId="77777777" w:rsidR="00580253" w:rsidRPr="002903A0" w:rsidRDefault="00580253" w:rsidP="0028217E">
            <w:pPr>
              <w:pStyle w:val="NormalWeb"/>
              <w:rPr>
                <w:rFonts w:asciiTheme="minorHAnsi" w:hAnsiTheme="minorHAnsi" w:cs="Arial"/>
                <w:color w:val="D1D1D1" w:themeColor="background2" w:themeShade="E6"/>
                <w:szCs w:val="22"/>
                <w:rPrChange w:id="1169" w:author="Bradley Law" w:date="2025-07-14T20:42:00Z" w16du:dateUtc="2025-07-15T00:42:00Z">
                  <w:rPr>
                    <w:rFonts w:ascii="Arial" w:hAnsi="Arial" w:cs="Arial"/>
                    <w:sz w:val="18"/>
                    <w:szCs w:val="18"/>
                  </w:rPr>
                </w:rPrChange>
              </w:rPr>
            </w:pPr>
            <w:r w:rsidRPr="002903A0">
              <w:rPr>
                <w:rFonts w:asciiTheme="minorHAnsi" w:hAnsiTheme="minorHAnsi" w:cs="Arial"/>
                <w:color w:val="D1D1D1" w:themeColor="background2" w:themeShade="E6"/>
                <w:szCs w:val="22"/>
                <w:rPrChange w:id="1170" w:author="Bradley Law" w:date="2025-07-14T20:42:00Z" w16du:dateUtc="2025-07-15T00:42:00Z">
                  <w:rPr>
                    <w:rFonts w:ascii="Arial" w:hAnsi="Arial" w:cs="Arial"/>
                    <w:sz w:val="18"/>
                    <w:szCs w:val="18"/>
                  </w:rPr>
                </w:rPrChange>
              </w:rPr>
              <w:t>[Screen shot: Where I showed you the Voice and Video – Image]</w:t>
            </w:r>
          </w:p>
          <w:p w14:paraId="1920FBFC" w14:textId="77777777" w:rsidR="00580253" w:rsidRPr="002903A0" w:rsidRDefault="00580253" w:rsidP="00C808D8">
            <w:pPr>
              <w:pStyle w:val="Default"/>
              <w:numPr>
                <w:ilvl w:val="1"/>
                <w:numId w:val="1"/>
              </w:numPr>
              <w:rPr>
                <w:rFonts w:asciiTheme="minorHAnsi" w:hAnsiTheme="minorHAnsi" w:cs="Arial"/>
                <w:b/>
                <w:bCs/>
                <w:color w:val="D1D1D1" w:themeColor="background2" w:themeShade="E6"/>
                <w:rPrChange w:id="1171" w:author="Bradley Law" w:date="2025-07-14T20:42:00Z" w16du:dateUtc="2025-07-15T00:42:00Z">
                  <w:rPr>
                    <w:rFonts w:ascii="Arial" w:hAnsi="Arial" w:cs="Arial"/>
                    <w:b/>
                    <w:bCs/>
                    <w:sz w:val="18"/>
                    <w:szCs w:val="18"/>
                  </w:rPr>
                </w:rPrChange>
              </w:rPr>
            </w:pPr>
          </w:p>
        </w:tc>
        <w:tc>
          <w:tcPr>
            <w:tcW w:w="990" w:type="dxa"/>
            <w:tcPrChange w:id="1172" w:author="Bradley Law" w:date="2025-07-14T20:41:00Z" w16du:dateUtc="2025-07-15T00:41:00Z">
              <w:tcPr>
                <w:tcW w:w="555" w:type="dxa"/>
              </w:tcPr>
            </w:tcPrChange>
          </w:tcPr>
          <w:p w14:paraId="75134068" w14:textId="3F7410EB" w:rsidR="00580253" w:rsidRPr="00433777" w:rsidRDefault="00580253">
            <w:pPr>
              <w:pStyle w:val="Default"/>
              <w:ind w:left="-119" w:firstLine="30"/>
              <w:rPr>
                <w:rFonts w:asciiTheme="minorHAnsi" w:hAnsiTheme="minorHAnsi" w:cs="Arial"/>
                <w:b/>
                <w:bCs/>
                <w:color w:val="D1D1D1" w:themeColor="background2" w:themeShade="E6"/>
                <w:sz w:val="12"/>
                <w:szCs w:val="12"/>
                <w:rPrChange w:id="1173" w:author="Bradley Law" w:date="2025-07-14T18:32:00Z" w16du:dateUtc="2025-07-14T22:32:00Z">
                  <w:rPr>
                    <w:rFonts w:ascii="Arial" w:hAnsi="Arial" w:cs="Arial"/>
                    <w:b/>
                    <w:bCs/>
                    <w:sz w:val="14"/>
                    <w:szCs w:val="14"/>
                  </w:rPr>
                </w:rPrChange>
              </w:rPr>
              <w:pPrChange w:id="1174" w:author="Bradley Law" w:date="2025-07-14T16:45:00Z" w16du:dateUtc="2025-07-14T20:45:00Z">
                <w:pPr>
                  <w:pStyle w:val="Default"/>
                  <w:framePr w:hSpace="180" w:wrap="around" w:vAnchor="text" w:hAnchor="text" w:y="1"/>
                  <w:ind w:left="-33"/>
                  <w:suppressOverlap/>
                </w:pPr>
              </w:pPrChange>
            </w:pPr>
            <w:r w:rsidRPr="00433777">
              <w:rPr>
                <w:rFonts w:asciiTheme="minorHAnsi" w:hAnsiTheme="minorHAnsi" w:cs="Arial"/>
                <w:color w:val="D1D1D1" w:themeColor="background2" w:themeShade="E6"/>
                <w:spacing w:val="-4"/>
                <w:sz w:val="12"/>
                <w:szCs w:val="12"/>
                <w:rPrChange w:id="1175" w:author="Bradley Law" w:date="2025-07-14T18:32:00Z" w16du:dateUtc="2025-07-14T22:32:00Z">
                  <w:rPr>
                    <w:rFonts w:ascii="Arial" w:hAnsi="Arial" w:cs="Arial"/>
                    <w:spacing w:val="-4"/>
                    <w:sz w:val="14"/>
                    <w:szCs w:val="14"/>
                  </w:rPr>
                </w:rPrChange>
              </w:rPr>
              <w:lastRenderedPageBreak/>
              <w:t xml:space="preserve">5-6 </w:t>
            </w:r>
            <w:r w:rsidRPr="00433777">
              <w:rPr>
                <w:rFonts w:asciiTheme="minorHAnsi" w:hAnsiTheme="minorHAnsi" w:cs="Arial"/>
                <w:color w:val="D1D1D1" w:themeColor="background2" w:themeShade="E6"/>
                <w:sz w:val="12"/>
                <w:szCs w:val="12"/>
                <w:rPrChange w:id="1176" w:author="Bradley Law" w:date="2025-07-14T18:32:00Z" w16du:dateUtc="2025-07-14T22:32:00Z">
                  <w:rPr>
                    <w:rFonts w:ascii="Arial" w:hAnsi="Arial" w:cs="Arial"/>
                    <w:sz w:val="14"/>
                    <w:szCs w:val="14"/>
                  </w:rPr>
                </w:rPrChange>
              </w:rPr>
              <w:t>mins</w:t>
            </w:r>
          </w:p>
        </w:tc>
      </w:tr>
      <w:tr w:rsidR="00580253" w:rsidRPr="001856CA" w14:paraId="43A1DC1C" w14:textId="77777777" w:rsidTr="00580253">
        <w:trPr>
          <w:trPrChange w:id="1177" w:author="Bradley Law" w:date="2025-07-14T20:41:00Z" w16du:dateUtc="2025-07-15T00:41:00Z">
            <w:trPr>
              <w:gridAfter w:val="0"/>
            </w:trPr>
          </w:trPrChange>
        </w:trPr>
        <w:tc>
          <w:tcPr>
            <w:tcW w:w="378" w:type="dxa"/>
            <w:tcPrChange w:id="1178" w:author="Bradley Law" w:date="2025-07-14T20:41:00Z" w16du:dateUtc="2025-07-15T00:41:00Z">
              <w:tcPr>
                <w:tcW w:w="378" w:type="dxa"/>
              </w:tcPr>
            </w:tcPrChange>
          </w:tcPr>
          <w:p w14:paraId="1D228A9F" w14:textId="44B241A6" w:rsidR="00580253" w:rsidRPr="005136B3" w:rsidRDefault="00580253" w:rsidP="0028217E">
            <w:pPr>
              <w:kinsoku w:val="0"/>
              <w:overflowPunct w:val="0"/>
              <w:autoSpaceDE w:val="0"/>
              <w:autoSpaceDN w:val="0"/>
              <w:adjustRightInd w:val="0"/>
              <w:spacing w:after="0"/>
              <w:rPr>
                <w:rFonts w:asciiTheme="minorHAnsi" w:hAnsiTheme="minorHAnsi" w:cs="Arial"/>
                <w:spacing w:val="-4"/>
                <w:sz w:val="18"/>
                <w:szCs w:val="18"/>
                <w:rPrChange w:id="1179" w:author="Bradley Law" w:date="2025-07-14T16:40:00Z" w16du:dateUtc="2025-07-14T20:40:00Z">
                  <w:rPr>
                    <w:rFonts w:ascii="Arial" w:hAnsi="Arial" w:cs="Arial"/>
                    <w:spacing w:val="-4"/>
                    <w:sz w:val="18"/>
                    <w:szCs w:val="18"/>
                  </w:rPr>
                </w:rPrChange>
              </w:rPr>
            </w:pPr>
            <w:r w:rsidRPr="005136B3">
              <w:rPr>
                <w:rFonts w:asciiTheme="minorHAnsi" w:hAnsiTheme="minorHAnsi" w:cs="Arial"/>
                <w:spacing w:val="-4"/>
                <w:sz w:val="18"/>
                <w:szCs w:val="18"/>
                <w:rPrChange w:id="1180" w:author="Bradley Law" w:date="2025-07-14T16:40:00Z" w16du:dateUtc="2025-07-14T20:40:00Z">
                  <w:rPr>
                    <w:rFonts w:ascii="Arial" w:hAnsi="Arial" w:cs="Arial"/>
                    <w:spacing w:val="-4"/>
                    <w:sz w:val="18"/>
                    <w:szCs w:val="18"/>
                  </w:rPr>
                </w:rPrChange>
              </w:rPr>
              <w:t>9</w:t>
            </w:r>
          </w:p>
        </w:tc>
        <w:tc>
          <w:tcPr>
            <w:tcW w:w="9697" w:type="dxa"/>
            <w:tcPrChange w:id="1181" w:author="Bradley Law" w:date="2025-07-14T20:41:00Z" w16du:dateUtc="2025-07-15T00:41:00Z">
              <w:tcPr>
                <w:tcW w:w="6727" w:type="dxa"/>
              </w:tcPr>
            </w:tcPrChange>
          </w:tcPr>
          <w:p w14:paraId="7A155487" w14:textId="4A2F8C34" w:rsidR="00580253" w:rsidRPr="002903A0" w:rsidRDefault="00580253" w:rsidP="0028217E">
            <w:pPr>
              <w:kinsoku w:val="0"/>
              <w:overflowPunct w:val="0"/>
              <w:autoSpaceDE w:val="0"/>
              <w:autoSpaceDN w:val="0"/>
              <w:adjustRightInd w:val="0"/>
              <w:spacing w:after="0"/>
              <w:rPr>
                <w:rFonts w:asciiTheme="minorHAnsi" w:hAnsiTheme="minorHAnsi" w:cs="Arial"/>
                <w:spacing w:val="-4"/>
                <w:rPrChange w:id="1182" w:author="Bradley Law" w:date="2025-07-14T20:42:00Z" w16du:dateUtc="2025-07-15T00:42:00Z">
                  <w:rPr>
                    <w:rFonts w:ascii="Arial" w:hAnsi="Arial" w:cs="Arial"/>
                    <w:spacing w:val="-4"/>
                    <w:sz w:val="18"/>
                    <w:szCs w:val="18"/>
                  </w:rPr>
                </w:rPrChange>
              </w:rPr>
            </w:pPr>
            <w:r w:rsidRPr="002903A0">
              <w:rPr>
                <w:rFonts w:asciiTheme="minorHAnsi" w:hAnsiTheme="minorHAnsi" w:cs="Arial"/>
                <w:spacing w:val="-4"/>
                <w:rPrChange w:id="1183" w:author="Bradley Law" w:date="2025-07-14T20:42:00Z" w16du:dateUtc="2025-07-15T00:42:00Z">
                  <w:rPr>
                    <w:rFonts w:ascii="Arial" w:hAnsi="Arial" w:cs="Arial"/>
                    <w:spacing w:val="-4"/>
                    <w:sz w:val="18"/>
                    <w:szCs w:val="18"/>
                  </w:rPr>
                </w:rPrChange>
              </w:rPr>
              <w:t xml:space="preserve">Portal: </w:t>
            </w:r>
            <w:r w:rsidRPr="002903A0">
              <w:rPr>
                <w:rFonts w:asciiTheme="minorHAnsi" w:hAnsiTheme="minorHAnsi" w:cs="Arial"/>
                <w:rPrChange w:id="1184" w:author="Bradley Law" w:date="2025-07-14T20:42:00Z" w16du:dateUtc="2025-07-15T00:42:00Z">
                  <w:rPr>
                    <w:rFonts w:ascii="Arial" w:hAnsi="Arial" w:cs="Arial"/>
                    <w:sz w:val="18"/>
                    <w:szCs w:val="18"/>
                  </w:rPr>
                </w:rPrChange>
              </w:rPr>
              <w:t xml:space="preserve"> </w:t>
            </w:r>
            <w:r w:rsidRPr="002903A0">
              <w:rPr>
                <w:rFonts w:asciiTheme="minorHAnsi" w:hAnsiTheme="minorHAnsi"/>
                <w:rPrChange w:id="1185" w:author="Bradley Law" w:date="2025-07-14T20:42:00Z" w16du:dateUtc="2025-07-15T00:42:00Z">
                  <w:rPr>
                    <w:sz w:val="24"/>
                  </w:rPr>
                </w:rPrChange>
              </w:rPr>
              <w:fldChar w:fldCharType="begin"/>
            </w:r>
            <w:r w:rsidRPr="002903A0">
              <w:rPr>
                <w:rFonts w:asciiTheme="minorHAnsi" w:hAnsiTheme="minorHAnsi"/>
                <w:rPrChange w:id="1186" w:author="Bradley Law" w:date="2025-07-14T20:42:00Z" w16du:dateUtc="2025-07-15T00:42:00Z">
                  <w:rPr/>
                </w:rPrChange>
              </w:rPr>
              <w:instrText>HYPERLINK "https://cmsngd.powerappsportals.com/"</w:instrText>
            </w:r>
            <w:r w:rsidRPr="002903A0">
              <w:rPr>
                <w:rFonts w:asciiTheme="minorHAnsi" w:hAnsiTheme="minorHAnsi"/>
                <w:rPrChange w:id="1187" w:author="Bradley Law" w:date="2025-07-14T20:42:00Z" w16du:dateUtc="2025-07-15T00:42:00Z">
                  <w:rPr>
                    <w:rFonts w:asciiTheme="minorHAnsi" w:hAnsiTheme="minorHAnsi"/>
                    <w:sz w:val="18"/>
                    <w:szCs w:val="18"/>
                  </w:rPr>
                </w:rPrChange>
              </w:rPr>
            </w:r>
            <w:r w:rsidRPr="002903A0">
              <w:rPr>
                <w:rFonts w:asciiTheme="minorHAnsi" w:hAnsiTheme="minorHAnsi"/>
                <w:rPrChange w:id="1188" w:author="Bradley Law" w:date="2025-07-14T20:42:00Z" w16du:dateUtc="2025-07-15T00:42:00Z">
                  <w:rPr/>
                </w:rPrChange>
              </w:rPr>
              <w:fldChar w:fldCharType="separate"/>
            </w:r>
            <w:r w:rsidRPr="002903A0">
              <w:rPr>
                <w:rStyle w:val="Hyperlink"/>
                <w:rFonts w:asciiTheme="minorHAnsi" w:hAnsiTheme="minorHAnsi" w:cs="Arial"/>
                <w:spacing w:val="-4"/>
                <w:rPrChange w:id="1189" w:author="Bradley Law" w:date="2025-07-14T20:42:00Z" w16du:dateUtc="2025-07-15T00:42:00Z">
                  <w:rPr>
                    <w:rStyle w:val="Hyperlink"/>
                    <w:rFonts w:ascii="Arial" w:hAnsi="Arial" w:cs="Arial"/>
                    <w:spacing w:val="-4"/>
                    <w:sz w:val="18"/>
                    <w:szCs w:val="18"/>
                  </w:rPr>
                </w:rPrChange>
              </w:rPr>
              <w:t>Home  · Customer Self-Service</w:t>
            </w:r>
            <w:r w:rsidRPr="002903A0">
              <w:rPr>
                <w:rFonts w:asciiTheme="minorHAnsi" w:hAnsiTheme="minorHAnsi"/>
                <w:rPrChange w:id="1190" w:author="Bradley Law" w:date="2025-07-14T20:42:00Z" w16du:dateUtc="2025-07-15T00:42:00Z">
                  <w:rPr/>
                </w:rPrChange>
              </w:rPr>
              <w:fldChar w:fldCharType="end"/>
            </w:r>
          </w:p>
          <w:p w14:paraId="55C20903" w14:textId="1F58B056" w:rsidR="00580253" w:rsidRPr="002903A0" w:rsidRDefault="00580253" w:rsidP="00C808D8">
            <w:pPr>
              <w:pStyle w:val="Default"/>
              <w:rPr>
                <w:rFonts w:asciiTheme="minorHAnsi" w:hAnsiTheme="minorHAnsi" w:cs="Arial"/>
                <w:b/>
                <w:bCs/>
                <w:rPrChange w:id="1191" w:author="Bradley Law" w:date="2025-07-14T20:42:00Z" w16du:dateUtc="2025-07-15T00:42:00Z">
                  <w:rPr>
                    <w:rFonts w:ascii="Arial" w:hAnsi="Arial" w:cs="Arial"/>
                    <w:b/>
                    <w:bCs/>
                    <w:sz w:val="18"/>
                    <w:szCs w:val="18"/>
                  </w:rPr>
                </w:rPrChange>
              </w:rPr>
            </w:pPr>
            <w:r w:rsidRPr="002903A0">
              <w:rPr>
                <w:rFonts w:asciiTheme="minorHAnsi" w:hAnsiTheme="minorHAnsi" w:cs="Arial"/>
                <w:spacing w:val="-4"/>
                <w:rPrChange w:id="1192" w:author="Bradley Law" w:date="2025-07-14T20:42:00Z" w16du:dateUtc="2025-07-15T00:42:00Z">
                  <w:rPr>
                    <w:rFonts w:ascii="Arial" w:hAnsi="Arial" w:cs="Arial"/>
                    <w:spacing w:val="-4"/>
                    <w:sz w:val="18"/>
                    <w:szCs w:val="18"/>
                  </w:rPr>
                </w:rPrChange>
              </w:rPr>
              <w:t xml:space="preserve">Mobile App: </w:t>
            </w:r>
            <w:r w:rsidRPr="002903A0">
              <w:rPr>
                <w:rFonts w:asciiTheme="minorHAnsi" w:hAnsiTheme="minorHAnsi" w:cs="Arial"/>
                <w:rPrChange w:id="1193" w:author="Bradley Law" w:date="2025-07-14T20:42:00Z" w16du:dateUtc="2025-07-15T00:42:00Z">
                  <w:rPr>
                    <w:rFonts w:ascii="Arial" w:hAnsi="Arial" w:cs="Arial"/>
                    <w:sz w:val="18"/>
                    <w:szCs w:val="18"/>
                  </w:rPr>
                </w:rPrChange>
              </w:rPr>
              <w:t xml:space="preserve"> </w:t>
            </w:r>
            <w:r w:rsidRPr="002903A0">
              <w:rPr>
                <w:rFonts w:asciiTheme="minorHAnsi" w:hAnsiTheme="minorHAnsi"/>
                <w:rPrChange w:id="1194" w:author="Bradley Law" w:date="2025-07-14T20:42:00Z" w16du:dateUtc="2025-07-15T00:42:00Z">
                  <w:rPr>
                    <w:sz w:val="24"/>
                    <w:szCs w:val="24"/>
                  </w:rPr>
                </w:rPrChange>
              </w:rPr>
              <w:fldChar w:fldCharType="begin"/>
            </w:r>
            <w:r w:rsidRPr="002903A0">
              <w:rPr>
                <w:rFonts w:asciiTheme="minorHAnsi" w:hAnsiTheme="minorHAnsi"/>
                <w:rPrChange w:id="1195" w:author="Bradley Law" w:date="2025-07-14T20:42:00Z" w16du:dateUtc="2025-07-15T00:42:00Z">
                  <w:rPr/>
                </w:rPrChange>
              </w:rPr>
              <w:instrText>HYPERLINK "https://bradlaw76.github.io/cmsmobile/cms_app.html"</w:instrText>
            </w:r>
            <w:r w:rsidRPr="002903A0">
              <w:rPr>
                <w:rFonts w:asciiTheme="minorHAnsi" w:hAnsiTheme="minorHAnsi"/>
                <w:rPrChange w:id="1196" w:author="Bradley Law" w:date="2025-07-14T20:42:00Z" w16du:dateUtc="2025-07-15T00:42:00Z">
                  <w:rPr>
                    <w:rFonts w:asciiTheme="minorHAnsi" w:hAnsiTheme="minorHAnsi"/>
                    <w:sz w:val="18"/>
                    <w:szCs w:val="18"/>
                  </w:rPr>
                </w:rPrChange>
              </w:rPr>
            </w:r>
            <w:r w:rsidRPr="002903A0">
              <w:rPr>
                <w:rFonts w:asciiTheme="minorHAnsi" w:hAnsiTheme="minorHAnsi"/>
                <w:rPrChange w:id="1197" w:author="Bradley Law" w:date="2025-07-14T20:42:00Z" w16du:dateUtc="2025-07-15T00:42:00Z">
                  <w:rPr/>
                </w:rPrChange>
              </w:rPr>
              <w:fldChar w:fldCharType="separate"/>
            </w:r>
            <w:r w:rsidRPr="002903A0">
              <w:rPr>
                <w:rStyle w:val="Hyperlink"/>
                <w:rFonts w:asciiTheme="minorHAnsi" w:hAnsiTheme="minorHAnsi" w:cs="Arial"/>
                <w:rPrChange w:id="1198" w:author="Bradley Law" w:date="2025-07-14T20:42:00Z" w16du:dateUtc="2025-07-15T00:42:00Z">
                  <w:rPr>
                    <w:rStyle w:val="Hyperlink"/>
                    <w:rFonts w:ascii="Arial" w:hAnsi="Arial" w:cs="Arial"/>
                    <w:sz w:val="18"/>
                    <w:szCs w:val="18"/>
                  </w:rPr>
                </w:rPrChange>
              </w:rPr>
              <w:t>Mobile App</w:t>
            </w:r>
            <w:r w:rsidRPr="002903A0">
              <w:rPr>
                <w:rFonts w:asciiTheme="minorHAnsi" w:hAnsiTheme="minorHAnsi"/>
                <w:rPrChange w:id="1199" w:author="Bradley Law" w:date="2025-07-14T20:42:00Z" w16du:dateUtc="2025-07-15T00:42:00Z">
                  <w:rPr/>
                </w:rPrChange>
              </w:rPr>
              <w:fldChar w:fldCharType="end"/>
            </w:r>
          </w:p>
        </w:tc>
        <w:tc>
          <w:tcPr>
            <w:tcW w:w="990" w:type="dxa"/>
            <w:tcPrChange w:id="1200" w:author="Bradley Law" w:date="2025-07-14T20:41:00Z" w16du:dateUtc="2025-07-15T00:41:00Z">
              <w:tcPr>
                <w:tcW w:w="555" w:type="dxa"/>
              </w:tcPr>
            </w:tcPrChange>
          </w:tcPr>
          <w:p w14:paraId="121ED82E" w14:textId="62B9DDE9" w:rsidR="00580253" w:rsidRPr="00F26E03" w:rsidRDefault="00580253">
            <w:pPr>
              <w:pStyle w:val="Default"/>
              <w:ind w:left="-119" w:firstLine="30"/>
              <w:rPr>
                <w:rFonts w:asciiTheme="minorHAnsi" w:hAnsiTheme="minorHAnsi" w:cs="Arial"/>
                <w:b/>
                <w:bCs/>
                <w:sz w:val="12"/>
                <w:szCs w:val="12"/>
                <w:rPrChange w:id="1201" w:author="Bradley Law" w:date="2025-07-14T16:45:00Z" w16du:dateUtc="2025-07-14T20:45:00Z">
                  <w:rPr>
                    <w:rFonts w:ascii="Arial" w:hAnsi="Arial" w:cs="Arial"/>
                    <w:b/>
                    <w:bCs/>
                    <w:sz w:val="14"/>
                    <w:szCs w:val="14"/>
                  </w:rPr>
                </w:rPrChange>
              </w:rPr>
              <w:pPrChange w:id="1202" w:author="Bradley Law" w:date="2025-07-14T16:45:00Z" w16du:dateUtc="2025-07-14T20:45:00Z">
                <w:pPr>
                  <w:pStyle w:val="Default"/>
                  <w:framePr w:hSpace="180" w:wrap="around" w:vAnchor="text" w:hAnchor="text" w:y="1"/>
                  <w:ind w:left="-33"/>
                  <w:suppressOverlap/>
                </w:pPr>
              </w:pPrChange>
            </w:pPr>
            <w:r w:rsidRPr="00F26E03">
              <w:rPr>
                <w:rFonts w:asciiTheme="minorHAnsi" w:hAnsiTheme="minorHAnsi" w:cs="Arial"/>
                <w:spacing w:val="-4"/>
                <w:sz w:val="12"/>
                <w:szCs w:val="12"/>
                <w:rPrChange w:id="1203" w:author="Bradley Law" w:date="2025-07-14T16:45:00Z" w16du:dateUtc="2025-07-14T20:45:00Z">
                  <w:rPr>
                    <w:rFonts w:ascii="Arial" w:hAnsi="Arial" w:cs="Arial"/>
                    <w:spacing w:val="-4"/>
                    <w:sz w:val="14"/>
                    <w:szCs w:val="14"/>
                  </w:rPr>
                </w:rPrChange>
              </w:rPr>
              <w:t xml:space="preserve">5-6 </w:t>
            </w:r>
            <w:r w:rsidRPr="00F26E03">
              <w:rPr>
                <w:rFonts w:asciiTheme="minorHAnsi" w:hAnsiTheme="minorHAnsi" w:cs="Arial"/>
                <w:sz w:val="12"/>
                <w:szCs w:val="12"/>
                <w:rPrChange w:id="1204" w:author="Bradley Law" w:date="2025-07-14T16:45:00Z" w16du:dateUtc="2025-07-14T20:45:00Z">
                  <w:rPr>
                    <w:rFonts w:ascii="Arial" w:hAnsi="Arial" w:cs="Arial"/>
                    <w:sz w:val="14"/>
                    <w:szCs w:val="14"/>
                  </w:rPr>
                </w:rPrChange>
              </w:rPr>
              <w:t>mins</w:t>
            </w:r>
          </w:p>
        </w:tc>
      </w:tr>
    </w:tbl>
    <w:p w14:paraId="7AAFE2E4" w14:textId="77777777" w:rsidR="00E61A01" w:rsidRPr="005136B3" w:rsidRDefault="00E61A01">
      <w:pPr>
        <w:rPr>
          <w:rFonts w:asciiTheme="minorHAnsi" w:hAnsiTheme="minorHAnsi" w:cs="Arial"/>
          <w:sz w:val="18"/>
          <w:szCs w:val="18"/>
          <w:rPrChange w:id="1205" w:author="Bradley Law" w:date="2025-07-14T16:40:00Z" w16du:dateUtc="2025-07-14T20:40:00Z">
            <w:rPr>
              <w:rFonts w:ascii="Arial" w:hAnsi="Arial" w:cs="Arial"/>
            </w:rPr>
          </w:rPrChange>
        </w:rPr>
      </w:pPr>
    </w:p>
    <w:sectPr w:rsidR="00E61A01" w:rsidRPr="005136B3" w:rsidSect="0028217E">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14" w:author="Bradley Law" w:date="2025-07-14T14:19:00Z" w:initials="BL">
    <w:p w14:paraId="325657CB" w14:textId="77777777" w:rsidR="00580253" w:rsidRDefault="00580253" w:rsidP="00D1323E">
      <w:pPr>
        <w:pStyle w:val="CommentText"/>
        <w:numPr>
          <w:ilvl w:val="0"/>
          <w:numId w:val="28"/>
        </w:numPr>
        <w:ind w:left="720"/>
      </w:pPr>
      <w:r>
        <w:rPr>
          <w:rStyle w:val="CommentReference"/>
        </w:rPr>
        <w:annotationRef/>
      </w:r>
      <w:r>
        <w:rPr>
          <w:b/>
          <w:bCs/>
          <w:color w:val="EE0000"/>
        </w:rPr>
        <w:t xml:space="preserve">From Al to Brad: </w:t>
      </w:r>
      <w:r>
        <w:rPr>
          <w:color w:val="EE0000"/>
        </w:rPr>
        <w:t>If the chat summarization doesn’t open automatically, do it right away – before you start explaining the screen.  You can explain how the CSR can summarize at any time to get a current summary, etc.</w:t>
      </w:r>
    </w:p>
  </w:comment>
  <w:comment w:id="671" w:author="Bradley Law" w:date="2025-07-14T14:58:00Z" w:initials="BL">
    <w:p w14:paraId="7BAF9C76" w14:textId="5876BA11" w:rsidR="00580253" w:rsidRDefault="00580253" w:rsidP="00FE55D3">
      <w:pPr>
        <w:pStyle w:val="CommentText"/>
      </w:pPr>
      <w:r>
        <w:rPr>
          <w:rStyle w:val="CommentReference"/>
        </w:rPr>
        <w:annotationRef/>
      </w:r>
      <w:r>
        <w:fldChar w:fldCharType="begin"/>
      </w:r>
      <w:r>
        <w:instrText>HYPERLINK "mailto:alanmacey@microsoft.com"</w:instrText>
      </w:r>
      <w:bookmarkStart w:id="678" w:name="_@_1AC93DD273D44818AC57C8576C138C88Z"/>
      <w:r>
        <w:fldChar w:fldCharType="separate"/>
      </w:r>
      <w:bookmarkEnd w:id="678"/>
      <w:r w:rsidRPr="00FE55D3">
        <w:rPr>
          <w:rStyle w:val="Mention"/>
          <w:noProof/>
        </w:rPr>
        <w:t>@Al Macey</w:t>
      </w:r>
      <w:r>
        <w:fldChar w:fldCharType="end"/>
      </w:r>
      <w:r>
        <w:t xml:space="preserve"> here is one area I tagged you for when we get to the disclaimers and explaining the Intent Agent and how it could work here. </w:t>
      </w:r>
    </w:p>
  </w:comment>
  <w:comment w:id="712" w:author="Bradley Law" w:date="2025-07-14T16:37:00Z" w:initials="BL">
    <w:p w14:paraId="47D11035" w14:textId="40849A7B" w:rsidR="00580253" w:rsidRDefault="00580253" w:rsidP="00AA0194">
      <w:pPr>
        <w:pStyle w:val="CommentText"/>
      </w:pPr>
      <w:r>
        <w:rPr>
          <w:rStyle w:val="CommentReference"/>
        </w:rPr>
        <w:annotationRef/>
      </w:r>
      <w:r>
        <w:fldChar w:fldCharType="begin"/>
      </w:r>
      <w:r>
        <w:instrText>HYPERLINK "mailto:alanmacey@microsoft.com"</w:instrText>
      </w:r>
      <w:bookmarkStart w:id="760" w:name="_@_41843F35F82740A28B4D3AE85E9F2959Z"/>
      <w:r>
        <w:fldChar w:fldCharType="separate"/>
      </w:r>
      <w:bookmarkEnd w:id="760"/>
      <w:r w:rsidRPr="00AA0194">
        <w:rPr>
          <w:rStyle w:val="Mention"/>
          <w:noProof/>
        </w:rPr>
        <w:t>@Al Macey</w:t>
      </w:r>
      <w:r>
        <w:fldChar w:fldCharType="end"/>
      </w:r>
      <w:r>
        <w:t xml:space="preserve"> Have to decide if we are going live here for chat with you logged in as Luis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25657CB" w15:done="0"/>
  <w15:commentEx w15:paraId="7BAF9C76" w15:done="0"/>
  <w15:commentEx w15:paraId="47D110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BD3C83C" w16cex:dateUtc="2025-07-14T18:19:00Z"/>
  <w16cex:commentExtensible w16cex:durableId="450A4DAC" w16cex:dateUtc="2025-07-14T18:58:00Z"/>
  <w16cex:commentExtensible w16cex:durableId="03A1D455" w16cex:dateUtc="2025-07-14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25657CB" w16cid:durableId="6BD3C83C"/>
  <w16cid:commentId w16cid:paraId="7BAF9C76" w16cid:durableId="450A4DAC"/>
  <w16cid:commentId w16cid:paraId="47D11035" w16cid:durableId="03A1D4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1958BC70"/>
    <w:lvl w:ilvl="0">
      <w:start w:val="1"/>
      <w:numFmt w:val="bullet"/>
      <w:lvlText w:val=""/>
      <w:lvlJc w:val="left"/>
      <w:pPr>
        <w:ind w:left="412" w:hanging="360"/>
      </w:pPr>
      <w:rPr>
        <w:rFonts w:ascii="Symbol" w:hAnsi="Symbol" w:hint="default"/>
        <w:b w:val="0"/>
        <w:bCs w:val="0"/>
        <w:i w:val="0"/>
        <w:iCs w:val="0"/>
        <w:spacing w:val="0"/>
        <w:w w:val="100"/>
        <w:sz w:val="22"/>
        <w:szCs w:val="22"/>
      </w:rPr>
    </w:lvl>
    <w:lvl w:ilvl="1">
      <w:numFmt w:val="bullet"/>
      <w:lvlText w:val=""/>
      <w:lvlJc w:val="left"/>
      <w:pPr>
        <w:ind w:left="412" w:hanging="361"/>
      </w:pPr>
      <w:rPr>
        <w:rFonts w:ascii="Symbol" w:hAnsi="Symbol" w:cs="Symbol"/>
        <w:b w:val="0"/>
        <w:bCs w:val="0"/>
        <w:i w:val="0"/>
        <w:iCs w:val="0"/>
        <w:spacing w:val="0"/>
        <w:w w:val="100"/>
        <w:sz w:val="22"/>
        <w:szCs w:val="22"/>
      </w:rPr>
    </w:lvl>
    <w:lvl w:ilvl="2">
      <w:numFmt w:val="bullet"/>
      <w:lvlText w:val="•"/>
      <w:lvlJc w:val="left"/>
      <w:pPr>
        <w:ind w:left="1403" w:hanging="361"/>
      </w:pPr>
    </w:lvl>
    <w:lvl w:ilvl="3">
      <w:numFmt w:val="bullet"/>
      <w:lvlText w:val="•"/>
      <w:lvlJc w:val="left"/>
      <w:pPr>
        <w:ind w:left="1895" w:hanging="361"/>
      </w:pPr>
    </w:lvl>
    <w:lvl w:ilvl="4">
      <w:numFmt w:val="bullet"/>
      <w:lvlText w:val="•"/>
      <w:lvlJc w:val="left"/>
      <w:pPr>
        <w:ind w:left="2387" w:hanging="361"/>
      </w:pPr>
    </w:lvl>
    <w:lvl w:ilvl="5">
      <w:numFmt w:val="bullet"/>
      <w:lvlText w:val="•"/>
      <w:lvlJc w:val="left"/>
      <w:pPr>
        <w:ind w:left="2879" w:hanging="361"/>
      </w:pPr>
    </w:lvl>
    <w:lvl w:ilvl="6">
      <w:numFmt w:val="bullet"/>
      <w:lvlText w:val="•"/>
      <w:lvlJc w:val="left"/>
      <w:pPr>
        <w:ind w:left="3370" w:hanging="361"/>
      </w:pPr>
    </w:lvl>
    <w:lvl w:ilvl="7">
      <w:numFmt w:val="bullet"/>
      <w:lvlText w:val="•"/>
      <w:lvlJc w:val="left"/>
      <w:pPr>
        <w:ind w:left="3862" w:hanging="361"/>
      </w:pPr>
    </w:lvl>
    <w:lvl w:ilvl="8">
      <w:numFmt w:val="bullet"/>
      <w:lvlText w:val="•"/>
      <w:lvlJc w:val="left"/>
      <w:pPr>
        <w:ind w:left="4354" w:hanging="361"/>
      </w:pPr>
    </w:lvl>
  </w:abstractNum>
  <w:abstractNum w:abstractNumId="1" w15:restartNumberingAfterBreak="0">
    <w:nsid w:val="00000403"/>
    <w:multiLevelType w:val="hybridMultilevel"/>
    <w:tmpl w:val="A23C5464"/>
    <w:lvl w:ilvl="0" w:tplc="FFFFFFFF">
      <w:start w:val="1"/>
      <w:numFmt w:val="decimal"/>
      <w:lvlText w:val="%1."/>
      <w:lvlJc w:val="left"/>
      <w:pPr>
        <w:ind w:left="390" w:hanging="360"/>
      </w:pPr>
      <w:rPr>
        <w:b w:val="0"/>
        <w:bCs w:val="0"/>
        <w:i w:val="0"/>
        <w:iCs w:val="0"/>
        <w:spacing w:val="0"/>
        <w:w w:val="100"/>
        <w:sz w:val="22"/>
        <w:szCs w:val="22"/>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CA08F0"/>
    <w:multiLevelType w:val="hybridMultilevel"/>
    <w:tmpl w:val="29CCD1E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F039BF"/>
    <w:multiLevelType w:val="hybridMultilevel"/>
    <w:tmpl w:val="30EC1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453B4"/>
    <w:multiLevelType w:val="hybridMultilevel"/>
    <w:tmpl w:val="EF2ADA86"/>
    <w:lvl w:ilvl="0" w:tplc="E0301CA4">
      <w:start w:val="1"/>
      <w:numFmt w:val="bullet"/>
      <w:lvlText w:val=""/>
      <w:lvlJc w:val="left"/>
      <w:pPr>
        <w:ind w:left="1440" w:hanging="360"/>
      </w:pPr>
      <w:rPr>
        <w:rFonts w:ascii="Symbol" w:hAnsi="Symbol"/>
      </w:rPr>
    </w:lvl>
    <w:lvl w:ilvl="1" w:tplc="39840526">
      <w:start w:val="1"/>
      <w:numFmt w:val="bullet"/>
      <w:lvlText w:val=""/>
      <w:lvlJc w:val="left"/>
      <w:pPr>
        <w:ind w:left="1440" w:hanging="360"/>
      </w:pPr>
      <w:rPr>
        <w:rFonts w:ascii="Symbol" w:hAnsi="Symbol"/>
      </w:rPr>
    </w:lvl>
    <w:lvl w:ilvl="2" w:tplc="EE8275D2">
      <w:start w:val="1"/>
      <w:numFmt w:val="bullet"/>
      <w:lvlText w:val=""/>
      <w:lvlJc w:val="left"/>
      <w:pPr>
        <w:ind w:left="1440" w:hanging="360"/>
      </w:pPr>
      <w:rPr>
        <w:rFonts w:ascii="Symbol" w:hAnsi="Symbol"/>
      </w:rPr>
    </w:lvl>
    <w:lvl w:ilvl="3" w:tplc="92987C08">
      <w:start w:val="1"/>
      <w:numFmt w:val="bullet"/>
      <w:lvlText w:val=""/>
      <w:lvlJc w:val="left"/>
      <w:pPr>
        <w:ind w:left="1440" w:hanging="360"/>
      </w:pPr>
      <w:rPr>
        <w:rFonts w:ascii="Symbol" w:hAnsi="Symbol"/>
      </w:rPr>
    </w:lvl>
    <w:lvl w:ilvl="4" w:tplc="C576EBA4">
      <w:start w:val="1"/>
      <w:numFmt w:val="bullet"/>
      <w:lvlText w:val=""/>
      <w:lvlJc w:val="left"/>
      <w:pPr>
        <w:ind w:left="1440" w:hanging="360"/>
      </w:pPr>
      <w:rPr>
        <w:rFonts w:ascii="Symbol" w:hAnsi="Symbol"/>
      </w:rPr>
    </w:lvl>
    <w:lvl w:ilvl="5" w:tplc="822077E4">
      <w:start w:val="1"/>
      <w:numFmt w:val="bullet"/>
      <w:lvlText w:val=""/>
      <w:lvlJc w:val="left"/>
      <w:pPr>
        <w:ind w:left="1440" w:hanging="360"/>
      </w:pPr>
      <w:rPr>
        <w:rFonts w:ascii="Symbol" w:hAnsi="Symbol"/>
      </w:rPr>
    </w:lvl>
    <w:lvl w:ilvl="6" w:tplc="C922C326">
      <w:start w:val="1"/>
      <w:numFmt w:val="bullet"/>
      <w:lvlText w:val=""/>
      <w:lvlJc w:val="left"/>
      <w:pPr>
        <w:ind w:left="1440" w:hanging="360"/>
      </w:pPr>
      <w:rPr>
        <w:rFonts w:ascii="Symbol" w:hAnsi="Symbol"/>
      </w:rPr>
    </w:lvl>
    <w:lvl w:ilvl="7" w:tplc="015EAE0E">
      <w:start w:val="1"/>
      <w:numFmt w:val="bullet"/>
      <w:lvlText w:val=""/>
      <w:lvlJc w:val="left"/>
      <w:pPr>
        <w:ind w:left="1440" w:hanging="360"/>
      </w:pPr>
      <w:rPr>
        <w:rFonts w:ascii="Symbol" w:hAnsi="Symbol"/>
      </w:rPr>
    </w:lvl>
    <w:lvl w:ilvl="8" w:tplc="FEF823B6">
      <w:start w:val="1"/>
      <w:numFmt w:val="bullet"/>
      <w:lvlText w:val=""/>
      <w:lvlJc w:val="left"/>
      <w:pPr>
        <w:ind w:left="1440" w:hanging="360"/>
      </w:pPr>
      <w:rPr>
        <w:rFonts w:ascii="Symbol" w:hAnsi="Symbol"/>
      </w:rPr>
    </w:lvl>
  </w:abstractNum>
  <w:abstractNum w:abstractNumId="5" w15:restartNumberingAfterBreak="0">
    <w:nsid w:val="06010537"/>
    <w:multiLevelType w:val="hybridMultilevel"/>
    <w:tmpl w:val="7C425A2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6D621C"/>
    <w:multiLevelType w:val="hybridMultilevel"/>
    <w:tmpl w:val="105C006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3A5549"/>
    <w:multiLevelType w:val="hybridMultilevel"/>
    <w:tmpl w:val="2306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967A0"/>
    <w:multiLevelType w:val="hybridMultilevel"/>
    <w:tmpl w:val="B1221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652D12"/>
    <w:multiLevelType w:val="hybridMultilevel"/>
    <w:tmpl w:val="1B76F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83834"/>
    <w:multiLevelType w:val="hybridMultilevel"/>
    <w:tmpl w:val="CB00459E"/>
    <w:lvl w:ilvl="0" w:tplc="04090001">
      <w:start w:val="1"/>
      <w:numFmt w:val="bullet"/>
      <w:lvlText w:val=""/>
      <w:lvlJc w:val="left"/>
      <w:pPr>
        <w:ind w:left="390" w:hanging="360"/>
      </w:pPr>
      <w:rPr>
        <w:rFonts w:ascii="Symbol" w:hAnsi="Symbo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15:restartNumberingAfterBreak="0">
    <w:nsid w:val="294274BD"/>
    <w:multiLevelType w:val="hybridMultilevel"/>
    <w:tmpl w:val="78C81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272A20"/>
    <w:multiLevelType w:val="hybridMultilevel"/>
    <w:tmpl w:val="92648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AF07AB"/>
    <w:multiLevelType w:val="hybridMultilevel"/>
    <w:tmpl w:val="AFAAAB4A"/>
    <w:lvl w:ilvl="0" w:tplc="49D49CD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9377DF"/>
    <w:multiLevelType w:val="hybridMultilevel"/>
    <w:tmpl w:val="20F824C8"/>
    <w:lvl w:ilvl="0" w:tplc="04090001">
      <w:start w:val="1"/>
      <w:numFmt w:val="bullet"/>
      <w:lvlText w:val=""/>
      <w:lvlJc w:val="left"/>
      <w:pPr>
        <w:ind w:left="390" w:hanging="360"/>
      </w:pPr>
      <w:rPr>
        <w:rFonts w:ascii="Symbol" w:hAnsi="Symbol" w:hint="default"/>
      </w:rPr>
    </w:lvl>
    <w:lvl w:ilvl="1" w:tplc="FFFFFFFF">
      <w:start w:val="1"/>
      <w:numFmt w:val="lowerLetter"/>
      <w:lvlText w:val="%2."/>
      <w:lvlJc w:val="left"/>
      <w:pPr>
        <w:ind w:left="1110" w:hanging="360"/>
      </w:pPr>
      <w:rPr>
        <w:rFonts w:hint="default"/>
      </w:rPr>
    </w:lvl>
    <w:lvl w:ilvl="2" w:tplc="FFFFFFFF" w:tentative="1">
      <w:start w:val="1"/>
      <w:numFmt w:val="lowerRoman"/>
      <w:lvlText w:val="%3."/>
      <w:lvlJc w:val="right"/>
      <w:pPr>
        <w:ind w:left="1830" w:hanging="180"/>
      </w:pPr>
    </w:lvl>
    <w:lvl w:ilvl="3" w:tplc="FFFFFFFF" w:tentative="1">
      <w:start w:val="1"/>
      <w:numFmt w:val="decimal"/>
      <w:lvlText w:val="%4."/>
      <w:lvlJc w:val="left"/>
      <w:pPr>
        <w:ind w:left="2550" w:hanging="360"/>
      </w:pPr>
    </w:lvl>
    <w:lvl w:ilvl="4" w:tplc="FFFFFFFF" w:tentative="1">
      <w:start w:val="1"/>
      <w:numFmt w:val="lowerLetter"/>
      <w:lvlText w:val="%5."/>
      <w:lvlJc w:val="left"/>
      <w:pPr>
        <w:ind w:left="3270" w:hanging="360"/>
      </w:pPr>
    </w:lvl>
    <w:lvl w:ilvl="5" w:tplc="FFFFFFFF" w:tentative="1">
      <w:start w:val="1"/>
      <w:numFmt w:val="lowerRoman"/>
      <w:lvlText w:val="%6."/>
      <w:lvlJc w:val="right"/>
      <w:pPr>
        <w:ind w:left="3990" w:hanging="180"/>
      </w:pPr>
    </w:lvl>
    <w:lvl w:ilvl="6" w:tplc="FFFFFFFF" w:tentative="1">
      <w:start w:val="1"/>
      <w:numFmt w:val="decimal"/>
      <w:lvlText w:val="%7."/>
      <w:lvlJc w:val="left"/>
      <w:pPr>
        <w:ind w:left="4710" w:hanging="360"/>
      </w:pPr>
    </w:lvl>
    <w:lvl w:ilvl="7" w:tplc="FFFFFFFF" w:tentative="1">
      <w:start w:val="1"/>
      <w:numFmt w:val="lowerLetter"/>
      <w:lvlText w:val="%8."/>
      <w:lvlJc w:val="left"/>
      <w:pPr>
        <w:ind w:left="5430" w:hanging="360"/>
      </w:pPr>
    </w:lvl>
    <w:lvl w:ilvl="8" w:tplc="FFFFFFFF" w:tentative="1">
      <w:start w:val="1"/>
      <w:numFmt w:val="lowerRoman"/>
      <w:lvlText w:val="%9."/>
      <w:lvlJc w:val="right"/>
      <w:pPr>
        <w:ind w:left="6150" w:hanging="180"/>
      </w:pPr>
    </w:lvl>
  </w:abstractNum>
  <w:abstractNum w:abstractNumId="15" w15:restartNumberingAfterBreak="0">
    <w:nsid w:val="35303067"/>
    <w:multiLevelType w:val="hybridMultilevel"/>
    <w:tmpl w:val="3A46FDA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9F7F7E"/>
    <w:multiLevelType w:val="hybridMultilevel"/>
    <w:tmpl w:val="A888E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EB491A"/>
    <w:multiLevelType w:val="hybridMultilevel"/>
    <w:tmpl w:val="4666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E26339"/>
    <w:multiLevelType w:val="hybridMultilevel"/>
    <w:tmpl w:val="BF56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B68F5"/>
    <w:multiLevelType w:val="hybridMultilevel"/>
    <w:tmpl w:val="8C703FE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4CB510AB"/>
    <w:multiLevelType w:val="hybridMultilevel"/>
    <w:tmpl w:val="D696D742"/>
    <w:lvl w:ilvl="0" w:tplc="8ECA752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4F0C367D"/>
    <w:multiLevelType w:val="hybridMultilevel"/>
    <w:tmpl w:val="AD80B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5C4224"/>
    <w:multiLevelType w:val="hybridMultilevel"/>
    <w:tmpl w:val="4CB6389A"/>
    <w:lvl w:ilvl="0" w:tplc="FFFFFFFF">
      <w:start w:val="1"/>
      <w:numFmt w:val="decimal"/>
      <w:lvlText w:val="%1."/>
      <w:lvlJc w:val="left"/>
      <w:pPr>
        <w:ind w:left="390" w:hanging="360"/>
      </w:pPr>
    </w:lvl>
    <w:lvl w:ilvl="1" w:tplc="FFFFFFFF">
      <w:start w:val="1"/>
      <w:numFmt w:val="lowerLetter"/>
      <w:lvlText w:val="%2."/>
      <w:lvlJc w:val="left"/>
      <w:pPr>
        <w:ind w:left="1110" w:hanging="360"/>
      </w:pPr>
      <w:rPr>
        <w:rFonts w:hint="default"/>
      </w:rPr>
    </w:lvl>
    <w:lvl w:ilvl="2" w:tplc="FFFFFFFF">
      <w:start w:val="1"/>
      <w:numFmt w:val="lowerRoman"/>
      <w:lvlText w:val="%3."/>
      <w:lvlJc w:val="right"/>
      <w:pPr>
        <w:ind w:left="1830" w:hanging="180"/>
      </w:pPr>
    </w:lvl>
    <w:lvl w:ilvl="3" w:tplc="FFFFFFFF" w:tentative="1">
      <w:start w:val="1"/>
      <w:numFmt w:val="decimal"/>
      <w:lvlText w:val="%4."/>
      <w:lvlJc w:val="left"/>
      <w:pPr>
        <w:ind w:left="2550" w:hanging="360"/>
      </w:pPr>
    </w:lvl>
    <w:lvl w:ilvl="4" w:tplc="FFFFFFFF" w:tentative="1">
      <w:start w:val="1"/>
      <w:numFmt w:val="lowerLetter"/>
      <w:lvlText w:val="%5."/>
      <w:lvlJc w:val="left"/>
      <w:pPr>
        <w:ind w:left="3270" w:hanging="360"/>
      </w:pPr>
    </w:lvl>
    <w:lvl w:ilvl="5" w:tplc="FFFFFFFF" w:tentative="1">
      <w:start w:val="1"/>
      <w:numFmt w:val="lowerRoman"/>
      <w:lvlText w:val="%6."/>
      <w:lvlJc w:val="right"/>
      <w:pPr>
        <w:ind w:left="3990" w:hanging="180"/>
      </w:pPr>
    </w:lvl>
    <w:lvl w:ilvl="6" w:tplc="FFFFFFFF" w:tentative="1">
      <w:start w:val="1"/>
      <w:numFmt w:val="decimal"/>
      <w:lvlText w:val="%7."/>
      <w:lvlJc w:val="left"/>
      <w:pPr>
        <w:ind w:left="4710" w:hanging="360"/>
      </w:pPr>
    </w:lvl>
    <w:lvl w:ilvl="7" w:tplc="FFFFFFFF" w:tentative="1">
      <w:start w:val="1"/>
      <w:numFmt w:val="lowerLetter"/>
      <w:lvlText w:val="%8."/>
      <w:lvlJc w:val="left"/>
      <w:pPr>
        <w:ind w:left="5430" w:hanging="360"/>
      </w:pPr>
    </w:lvl>
    <w:lvl w:ilvl="8" w:tplc="FFFFFFFF" w:tentative="1">
      <w:start w:val="1"/>
      <w:numFmt w:val="lowerRoman"/>
      <w:lvlText w:val="%9."/>
      <w:lvlJc w:val="right"/>
      <w:pPr>
        <w:ind w:left="6150" w:hanging="180"/>
      </w:pPr>
    </w:lvl>
  </w:abstractNum>
  <w:abstractNum w:abstractNumId="23" w15:restartNumberingAfterBreak="0">
    <w:nsid w:val="4F61056D"/>
    <w:multiLevelType w:val="hybridMultilevel"/>
    <w:tmpl w:val="4CB6389A"/>
    <w:lvl w:ilvl="0" w:tplc="0409000F">
      <w:start w:val="1"/>
      <w:numFmt w:val="decimal"/>
      <w:lvlText w:val="%1."/>
      <w:lvlJc w:val="left"/>
      <w:pPr>
        <w:ind w:left="390" w:hanging="360"/>
      </w:pPr>
    </w:lvl>
    <w:lvl w:ilvl="1" w:tplc="5BEA920E">
      <w:start w:val="1"/>
      <w:numFmt w:val="lowerLetter"/>
      <w:lvlText w:val="%2."/>
      <w:lvlJc w:val="left"/>
      <w:pPr>
        <w:ind w:left="1110" w:hanging="360"/>
      </w:pPr>
      <w:rPr>
        <w:rFonts w:hint="default"/>
      </w:r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4" w15:restartNumberingAfterBreak="0">
    <w:nsid w:val="54A74DC5"/>
    <w:multiLevelType w:val="hybridMultilevel"/>
    <w:tmpl w:val="96D4D86C"/>
    <w:lvl w:ilvl="0" w:tplc="0409000F">
      <w:start w:val="1"/>
      <w:numFmt w:val="decimal"/>
      <w:lvlText w:val="%1."/>
      <w:lvlJc w:val="left"/>
      <w:pPr>
        <w:ind w:left="390" w:hanging="360"/>
      </w:pPr>
    </w:lvl>
    <w:lvl w:ilvl="1" w:tplc="04090019">
      <w:start w:val="1"/>
      <w:numFmt w:val="lowerLetter"/>
      <w:lvlText w:val="%2."/>
      <w:lvlJc w:val="left"/>
      <w:pPr>
        <w:ind w:left="1110" w:hanging="360"/>
      </w:pPr>
    </w:lvl>
    <w:lvl w:ilvl="2" w:tplc="0409001B">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5" w15:restartNumberingAfterBreak="0">
    <w:nsid w:val="5FA57C67"/>
    <w:multiLevelType w:val="hybridMultilevel"/>
    <w:tmpl w:val="886ADAF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482868"/>
    <w:multiLevelType w:val="hybridMultilevel"/>
    <w:tmpl w:val="C1B84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1A815B0"/>
    <w:multiLevelType w:val="hybridMultilevel"/>
    <w:tmpl w:val="4B4AB79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34E51B6"/>
    <w:multiLevelType w:val="hybridMultilevel"/>
    <w:tmpl w:val="85B01A10"/>
    <w:lvl w:ilvl="0" w:tplc="FFFFFFFF">
      <w:start w:val="1"/>
      <w:numFmt w:val="decimal"/>
      <w:lvlText w:val="%1."/>
      <w:lvlJc w:val="left"/>
      <w:pPr>
        <w:ind w:left="540" w:hanging="360"/>
      </w:pPr>
    </w:lvl>
    <w:lvl w:ilvl="1" w:tplc="FFFFFFFF">
      <w:start w:val="1"/>
      <w:numFmt w:val="lowerLetter"/>
      <w:lvlText w:val="%2."/>
      <w:lvlJc w:val="left"/>
      <w:pPr>
        <w:ind w:left="1110" w:hanging="360"/>
      </w:pPr>
      <w:rPr>
        <w:rFonts w:hint="default"/>
      </w:rPr>
    </w:lvl>
    <w:lvl w:ilvl="2" w:tplc="FFFFFFFF" w:tentative="1">
      <w:start w:val="1"/>
      <w:numFmt w:val="lowerRoman"/>
      <w:lvlText w:val="%3."/>
      <w:lvlJc w:val="right"/>
      <w:pPr>
        <w:ind w:left="1830" w:hanging="180"/>
      </w:pPr>
    </w:lvl>
    <w:lvl w:ilvl="3" w:tplc="FFFFFFFF" w:tentative="1">
      <w:start w:val="1"/>
      <w:numFmt w:val="decimal"/>
      <w:lvlText w:val="%4."/>
      <w:lvlJc w:val="left"/>
      <w:pPr>
        <w:ind w:left="2550" w:hanging="360"/>
      </w:pPr>
    </w:lvl>
    <w:lvl w:ilvl="4" w:tplc="FFFFFFFF" w:tentative="1">
      <w:start w:val="1"/>
      <w:numFmt w:val="lowerLetter"/>
      <w:lvlText w:val="%5."/>
      <w:lvlJc w:val="left"/>
      <w:pPr>
        <w:ind w:left="3270" w:hanging="360"/>
      </w:pPr>
    </w:lvl>
    <w:lvl w:ilvl="5" w:tplc="FFFFFFFF" w:tentative="1">
      <w:start w:val="1"/>
      <w:numFmt w:val="lowerRoman"/>
      <w:lvlText w:val="%6."/>
      <w:lvlJc w:val="right"/>
      <w:pPr>
        <w:ind w:left="3990" w:hanging="180"/>
      </w:pPr>
    </w:lvl>
    <w:lvl w:ilvl="6" w:tplc="FFFFFFFF" w:tentative="1">
      <w:start w:val="1"/>
      <w:numFmt w:val="decimal"/>
      <w:lvlText w:val="%7."/>
      <w:lvlJc w:val="left"/>
      <w:pPr>
        <w:ind w:left="4710" w:hanging="360"/>
      </w:pPr>
    </w:lvl>
    <w:lvl w:ilvl="7" w:tplc="FFFFFFFF" w:tentative="1">
      <w:start w:val="1"/>
      <w:numFmt w:val="lowerLetter"/>
      <w:lvlText w:val="%8."/>
      <w:lvlJc w:val="left"/>
      <w:pPr>
        <w:ind w:left="5430" w:hanging="360"/>
      </w:pPr>
    </w:lvl>
    <w:lvl w:ilvl="8" w:tplc="FFFFFFFF" w:tentative="1">
      <w:start w:val="1"/>
      <w:numFmt w:val="lowerRoman"/>
      <w:lvlText w:val="%9."/>
      <w:lvlJc w:val="right"/>
      <w:pPr>
        <w:ind w:left="6150" w:hanging="180"/>
      </w:pPr>
    </w:lvl>
  </w:abstractNum>
  <w:abstractNum w:abstractNumId="29" w15:restartNumberingAfterBreak="0">
    <w:nsid w:val="786A4600"/>
    <w:multiLevelType w:val="hybridMultilevel"/>
    <w:tmpl w:val="639C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C94ACF"/>
    <w:multiLevelType w:val="multilevel"/>
    <w:tmpl w:val="904644BA"/>
    <w:lvl w:ilvl="0">
      <w:start w:val="1"/>
      <w:numFmt w:val="lowerLetter"/>
      <w:lvlText w:val="%1."/>
      <w:lvlJc w:val="left"/>
      <w:pPr>
        <w:ind w:left="412" w:hanging="360"/>
      </w:pPr>
      <w:rPr>
        <w:rFonts w:hint="default"/>
        <w:b w:val="0"/>
        <w:bCs w:val="0"/>
        <w:i w:val="0"/>
        <w:iCs w:val="0"/>
        <w:spacing w:val="0"/>
        <w:w w:val="100"/>
        <w:sz w:val="22"/>
        <w:szCs w:val="22"/>
      </w:rPr>
    </w:lvl>
    <w:lvl w:ilvl="1">
      <w:numFmt w:val="bullet"/>
      <w:lvlText w:val=""/>
      <w:lvlJc w:val="left"/>
      <w:pPr>
        <w:ind w:left="412" w:hanging="361"/>
      </w:pPr>
      <w:rPr>
        <w:rFonts w:ascii="Symbol" w:hAnsi="Symbol" w:cs="Symbol"/>
        <w:b w:val="0"/>
        <w:bCs w:val="0"/>
        <w:i w:val="0"/>
        <w:iCs w:val="0"/>
        <w:spacing w:val="0"/>
        <w:w w:val="100"/>
        <w:sz w:val="22"/>
        <w:szCs w:val="22"/>
      </w:rPr>
    </w:lvl>
    <w:lvl w:ilvl="2">
      <w:numFmt w:val="bullet"/>
      <w:lvlText w:val="•"/>
      <w:lvlJc w:val="left"/>
      <w:pPr>
        <w:ind w:left="1403" w:hanging="361"/>
      </w:pPr>
    </w:lvl>
    <w:lvl w:ilvl="3">
      <w:numFmt w:val="bullet"/>
      <w:lvlText w:val="•"/>
      <w:lvlJc w:val="left"/>
      <w:pPr>
        <w:ind w:left="1895" w:hanging="361"/>
      </w:pPr>
    </w:lvl>
    <w:lvl w:ilvl="4">
      <w:numFmt w:val="bullet"/>
      <w:lvlText w:val="•"/>
      <w:lvlJc w:val="left"/>
      <w:pPr>
        <w:ind w:left="2387" w:hanging="361"/>
      </w:pPr>
    </w:lvl>
    <w:lvl w:ilvl="5">
      <w:numFmt w:val="bullet"/>
      <w:lvlText w:val="•"/>
      <w:lvlJc w:val="left"/>
      <w:pPr>
        <w:ind w:left="2879" w:hanging="361"/>
      </w:pPr>
    </w:lvl>
    <w:lvl w:ilvl="6">
      <w:numFmt w:val="bullet"/>
      <w:lvlText w:val="•"/>
      <w:lvlJc w:val="left"/>
      <w:pPr>
        <w:ind w:left="3370" w:hanging="361"/>
      </w:pPr>
    </w:lvl>
    <w:lvl w:ilvl="7">
      <w:numFmt w:val="bullet"/>
      <w:lvlText w:val="•"/>
      <w:lvlJc w:val="left"/>
      <w:pPr>
        <w:ind w:left="3862" w:hanging="361"/>
      </w:pPr>
    </w:lvl>
    <w:lvl w:ilvl="8">
      <w:numFmt w:val="bullet"/>
      <w:lvlText w:val="•"/>
      <w:lvlJc w:val="left"/>
      <w:pPr>
        <w:ind w:left="4354" w:hanging="361"/>
      </w:pPr>
    </w:lvl>
  </w:abstractNum>
  <w:abstractNum w:abstractNumId="31" w15:restartNumberingAfterBreak="0">
    <w:nsid w:val="7FEC5256"/>
    <w:multiLevelType w:val="hybridMultilevel"/>
    <w:tmpl w:val="0722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735644">
    <w:abstractNumId w:val="1"/>
  </w:num>
  <w:num w:numId="2" w16cid:durableId="1610624849">
    <w:abstractNumId w:val="0"/>
  </w:num>
  <w:num w:numId="3" w16cid:durableId="1390496808">
    <w:abstractNumId w:val="23"/>
  </w:num>
  <w:num w:numId="4" w16cid:durableId="989477529">
    <w:abstractNumId w:val="30"/>
  </w:num>
  <w:num w:numId="5" w16cid:durableId="1266500845">
    <w:abstractNumId w:val="5"/>
  </w:num>
  <w:num w:numId="6" w16cid:durableId="1647974771">
    <w:abstractNumId w:val="2"/>
  </w:num>
  <w:num w:numId="7" w16cid:durableId="2000425471">
    <w:abstractNumId w:val="14"/>
  </w:num>
  <w:num w:numId="8" w16cid:durableId="1805928194">
    <w:abstractNumId w:val="25"/>
  </w:num>
  <w:num w:numId="9" w16cid:durableId="2053921288">
    <w:abstractNumId w:val="15"/>
  </w:num>
  <w:num w:numId="10" w16cid:durableId="1472282638">
    <w:abstractNumId w:val="7"/>
  </w:num>
  <w:num w:numId="11" w16cid:durableId="1430850987">
    <w:abstractNumId w:val="10"/>
  </w:num>
  <w:num w:numId="12" w16cid:durableId="86771920">
    <w:abstractNumId w:val="16"/>
  </w:num>
  <w:num w:numId="13" w16cid:durableId="421337709">
    <w:abstractNumId w:val="29"/>
  </w:num>
  <w:num w:numId="14" w16cid:durableId="1676762782">
    <w:abstractNumId w:val="6"/>
  </w:num>
  <w:num w:numId="15" w16cid:durableId="1468470875">
    <w:abstractNumId w:val="8"/>
  </w:num>
  <w:num w:numId="16" w16cid:durableId="1111051292">
    <w:abstractNumId w:val="27"/>
  </w:num>
  <w:num w:numId="17" w16cid:durableId="2975623">
    <w:abstractNumId w:val="3"/>
  </w:num>
  <w:num w:numId="18" w16cid:durableId="1345671336">
    <w:abstractNumId w:val="21"/>
  </w:num>
  <w:num w:numId="19" w16cid:durableId="967509265">
    <w:abstractNumId w:val="9"/>
  </w:num>
  <w:num w:numId="20" w16cid:durableId="895705627">
    <w:abstractNumId w:val="31"/>
  </w:num>
  <w:num w:numId="21" w16cid:durableId="110826791">
    <w:abstractNumId w:val="28"/>
  </w:num>
  <w:num w:numId="22" w16cid:durableId="233786371">
    <w:abstractNumId w:val="20"/>
  </w:num>
  <w:num w:numId="23" w16cid:durableId="415519279">
    <w:abstractNumId w:val="13"/>
  </w:num>
  <w:num w:numId="24" w16cid:durableId="1765878964">
    <w:abstractNumId w:val="11"/>
  </w:num>
  <w:num w:numId="25" w16cid:durableId="1948728856">
    <w:abstractNumId w:val="26"/>
  </w:num>
  <w:num w:numId="26" w16cid:durableId="393354887">
    <w:abstractNumId w:val="22"/>
  </w:num>
  <w:num w:numId="27" w16cid:durableId="1515338009">
    <w:abstractNumId w:val="12"/>
  </w:num>
  <w:num w:numId="28" w16cid:durableId="1005015634">
    <w:abstractNumId w:val="4"/>
  </w:num>
  <w:num w:numId="29" w16cid:durableId="711031804">
    <w:abstractNumId w:val="19"/>
  </w:num>
  <w:num w:numId="30" w16cid:durableId="741415332">
    <w:abstractNumId w:val="24"/>
  </w:num>
  <w:num w:numId="31" w16cid:durableId="1905290959">
    <w:abstractNumId w:val="17"/>
  </w:num>
  <w:num w:numId="32" w16cid:durableId="128203554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adley Law">
    <w15:presenceInfo w15:providerId="AD" w15:userId="S::brla@microsoft.com::41180ab3-9fb7-4cf9-b69e-7d079442c4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7E"/>
    <w:rsid w:val="00003AC5"/>
    <w:rsid w:val="00023C93"/>
    <w:rsid w:val="00031F8C"/>
    <w:rsid w:val="00047F18"/>
    <w:rsid w:val="000507EF"/>
    <w:rsid w:val="00083A29"/>
    <w:rsid w:val="000A5591"/>
    <w:rsid w:val="000C624E"/>
    <w:rsid w:val="001408E0"/>
    <w:rsid w:val="00152F61"/>
    <w:rsid w:val="00155CE6"/>
    <w:rsid w:val="001650CA"/>
    <w:rsid w:val="00165CD6"/>
    <w:rsid w:val="001704EE"/>
    <w:rsid w:val="001856CA"/>
    <w:rsid w:val="0019619A"/>
    <w:rsid w:val="001A19C9"/>
    <w:rsid w:val="001A34F8"/>
    <w:rsid w:val="001B3FF2"/>
    <w:rsid w:val="001B48AB"/>
    <w:rsid w:val="001B5105"/>
    <w:rsid w:val="001B7667"/>
    <w:rsid w:val="001D5B1E"/>
    <w:rsid w:val="001E682E"/>
    <w:rsid w:val="001F7858"/>
    <w:rsid w:val="00202B0F"/>
    <w:rsid w:val="00205CA8"/>
    <w:rsid w:val="00205FCC"/>
    <w:rsid w:val="0023182C"/>
    <w:rsid w:val="00231F5E"/>
    <w:rsid w:val="00242534"/>
    <w:rsid w:val="00247943"/>
    <w:rsid w:val="0025429E"/>
    <w:rsid w:val="00274F03"/>
    <w:rsid w:val="00281E8B"/>
    <w:rsid w:val="0028217E"/>
    <w:rsid w:val="002903A0"/>
    <w:rsid w:val="002B0EE4"/>
    <w:rsid w:val="002B3090"/>
    <w:rsid w:val="002B309E"/>
    <w:rsid w:val="002B46A5"/>
    <w:rsid w:val="002D4079"/>
    <w:rsid w:val="002F07D0"/>
    <w:rsid w:val="00301C1A"/>
    <w:rsid w:val="003050A8"/>
    <w:rsid w:val="00306376"/>
    <w:rsid w:val="00312201"/>
    <w:rsid w:val="00330C7C"/>
    <w:rsid w:val="00340EAC"/>
    <w:rsid w:val="00356B45"/>
    <w:rsid w:val="003610A8"/>
    <w:rsid w:val="003A3DF7"/>
    <w:rsid w:val="003A7286"/>
    <w:rsid w:val="003C0BB1"/>
    <w:rsid w:val="003D0734"/>
    <w:rsid w:val="0040655B"/>
    <w:rsid w:val="004108A1"/>
    <w:rsid w:val="0042437B"/>
    <w:rsid w:val="00433777"/>
    <w:rsid w:val="004403C2"/>
    <w:rsid w:val="0044184A"/>
    <w:rsid w:val="00444E2C"/>
    <w:rsid w:val="00446363"/>
    <w:rsid w:val="00452725"/>
    <w:rsid w:val="0045472C"/>
    <w:rsid w:val="0045718A"/>
    <w:rsid w:val="00487CF2"/>
    <w:rsid w:val="0049274B"/>
    <w:rsid w:val="00496301"/>
    <w:rsid w:val="004B11BC"/>
    <w:rsid w:val="004C2277"/>
    <w:rsid w:val="004D1AE0"/>
    <w:rsid w:val="004D3906"/>
    <w:rsid w:val="004E4F46"/>
    <w:rsid w:val="004E700A"/>
    <w:rsid w:val="005136B3"/>
    <w:rsid w:val="005574A0"/>
    <w:rsid w:val="005604DA"/>
    <w:rsid w:val="005624FC"/>
    <w:rsid w:val="00567B29"/>
    <w:rsid w:val="00567F44"/>
    <w:rsid w:val="00580253"/>
    <w:rsid w:val="005A67A3"/>
    <w:rsid w:val="005D08C3"/>
    <w:rsid w:val="005D2142"/>
    <w:rsid w:val="005D2709"/>
    <w:rsid w:val="005E0132"/>
    <w:rsid w:val="005E2688"/>
    <w:rsid w:val="005E7EB1"/>
    <w:rsid w:val="005F5A6F"/>
    <w:rsid w:val="00602243"/>
    <w:rsid w:val="006062C3"/>
    <w:rsid w:val="00614E82"/>
    <w:rsid w:val="0063595D"/>
    <w:rsid w:val="006377A9"/>
    <w:rsid w:val="00652942"/>
    <w:rsid w:val="00664FF6"/>
    <w:rsid w:val="00672300"/>
    <w:rsid w:val="006B5F52"/>
    <w:rsid w:val="006C4A86"/>
    <w:rsid w:val="006D1DDE"/>
    <w:rsid w:val="00701013"/>
    <w:rsid w:val="00710980"/>
    <w:rsid w:val="007343E7"/>
    <w:rsid w:val="00744877"/>
    <w:rsid w:val="00762F60"/>
    <w:rsid w:val="007817AB"/>
    <w:rsid w:val="007B7955"/>
    <w:rsid w:val="007D3718"/>
    <w:rsid w:val="007F43D9"/>
    <w:rsid w:val="0080474C"/>
    <w:rsid w:val="0080492C"/>
    <w:rsid w:val="008118ED"/>
    <w:rsid w:val="008532DB"/>
    <w:rsid w:val="00853BCE"/>
    <w:rsid w:val="00881363"/>
    <w:rsid w:val="00891934"/>
    <w:rsid w:val="008A1DAF"/>
    <w:rsid w:val="008A77A1"/>
    <w:rsid w:val="008B3229"/>
    <w:rsid w:val="008C3F26"/>
    <w:rsid w:val="008C5B6D"/>
    <w:rsid w:val="008D437C"/>
    <w:rsid w:val="008D7AAD"/>
    <w:rsid w:val="009033F2"/>
    <w:rsid w:val="009051E9"/>
    <w:rsid w:val="00915C5C"/>
    <w:rsid w:val="00923394"/>
    <w:rsid w:val="00924006"/>
    <w:rsid w:val="00935B88"/>
    <w:rsid w:val="00944FCD"/>
    <w:rsid w:val="009769DC"/>
    <w:rsid w:val="00984326"/>
    <w:rsid w:val="00996BD7"/>
    <w:rsid w:val="009A399C"/>
    <w:rsid w:val="009D018A"/>
    <w:rsid w:val="009D5563"/>
    <w:rsid w:val="009D7033"/>
    <w:rsid w:val="009E2D72"/>
    <w:rsid w:val="009E3FC5"/>
    <w:rsid w:val="00A13D72"/>
    <w:rsid w:val="00A23C74"/>
    <w:rsid w:val="00A246E6"/>
    <w:rsid w:val="00A33CE1"/>
    <w:rsid w:val="00A4451D"/>
    <w:rsid w:val="00A51C43"/>
    <w:rsid w:val="00A63CEF"/>
    <w:rsid w:val="00A66160"/>
    <w:rsid w:val="00A820E6"/>
    <w:rsid w:val="00A87A8D"/>
    <w:rsid w:val="00A9059F"/>
    <w:rsid w:val="00A941BB"/>
    <w:rsid w:val="00AA0194"/>
    <w:rsid w:val="00AB174E"/>
    <w:rsid w:val="00AB4B1F"/>
    <w:rsid w:val="00AC3F67"/>
    <w:rsid w:val="00AC6C86"/>
    <w:rsid w:val="00AC7F4D"/>
    <w:rsid w:val="00AE3FC3"/>
    <w:rsid w:val="00B14B6F"/>
    <w:rsid w:val="00B24932"/>
    <w:rsid w:val="00B34B0D"/>
    <w:rsid w:val="00B37DE7"/>
    <w:rsid w:val="00B55954"/>
    <w:rsid w:val="00B65169"/>
    <w:rsid w:val="00B70F8C"/>
    <w:rsid w:val="00B827DC"/>
    <w:rsid w:val="00B855F9"/>
    <w:rsid w:val="00BD3167"/>
    <w:rsid w:val="00C03842"/>
    <w:rsid w:val="00C47831"/>
    <w:rsid w:val="00C5286F"/>
    <w:rsid w:val="00C568BE"/>
    <w:rsid w:val="00C73AE3"/>
    <w:rsid w:val="00C808D8"/>
    <w:rsid w:val="00C83A41"/>
    <w:rsid w:val="00C904E6"/>
    <w:rsid w:val="00C971E9"/>
    <w:rsid w:val="00CA1AF8"/>
    <w:rsid w:val="00CB0D5C"/>
    <w:rsid w:val="00CB19D5"/>
    <w:rsid w:val="00CD249C"/>
    <w:rsid w:val="00CD4F5D"/>
    <w:rsid w:val="00CE00A5"/>
    <w:rsid w:val="00CE6E50"/>
    <w:rsid w:val="00D03814"/>
    <w:rsid w:val="00D1323E"/>
    <w:rsid w:val="00D26EF6"/>
    <w:rsid w:val="00D42711"/>
    <w:rsid w:val="00D42E18"/>
    <w:rsid w:val="00D50621"/>
    <w:rsid w:val="00DA120E"/>
    <w:rsid w:val="00DA5268"/>
    <w:rsid w:val="00DB3D51"/>
    <w:rsid w:val="00DB4B7B"/>
    <w:rsid w:val="00DC18EC"/>
    <w:rsid w:val="00E23468"/>
    <w:rsid w:val="00E31613"/>
    <w:rsid w:val="00E61A01"/>
    <w:rsid w:val="00E71965"/>
    <w:rsid w:val="00E73246"/>
    <w:rsid w:val="00E80A4D"/>
    <w:rsid w:val="00E82831"/>
    <w:rsid w:val="00E84EAD"/>
    <w:rsid w:val="00E8523C"/>
    <w:rsid w:val="00E85D36"/>
    <w:rsid w:val="00E90A89"/>
    <w:rsid w:val="00E9622A"/>
    <w:rsid w:val="00EA5232"/>
    <w:rsid w:val="00EC3246"/>
    <w:rsid w:val="00EC5785"/>
    <w:rsid w:val="00EF098C"/>
    <w:rsid w:val="00F26E03"/>
    <w:rsid w:val="00F310C1"/>
    <w:rsid w:val="00F32491"/>
    <w:rsid w:val="00F37017"/>
    <w:rsid w:val="00F42154"/>
    <w:rsid w:val="00F75EE5"/>
    <w:rsid w:val="00FA1FEB"/>
    <w:rsid w:val="00FA2D47"/>
    <w:rsid w:val="00FA3B3F"/>
    <w:rsid w:val="00FE55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0FA5"/>
  <w15:chartTrackingRefBased/>
  <w15:docId w15:val="{68B9BAB7-23D9-4AE8-860D-F2A12C4FB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17E"/>
    <w:pPr>
      <w:spacing w:after="240" w:line="24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282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1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1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1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1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1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1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1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1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1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1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1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17E"/>
    <w:rPr>
      <w:rFonts w:eastAsiaTheme="majorEastAsia" w:cstheme="majorBidi"/>
      <w:color w:val="272727" w:themeColor="text1" w:themeTint="D8"/>
    </w:rPr>
  </w:style>
  <w:style w:type="paragraph" w:styleId="Title">
    <w:name w:val="Title"/>
    <w:basedOn w:val="Normal"/>
    <w:next w:val="Normal"/>
    <w:link w:val="TitleChar"/>
    <w:uiPriority w:val="10"/>
    <w:qFormat/>
    <w:rsid w:val="002821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1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17E"/>
    <w:pPr>
      <w:spacing w:before="160"/>
      <w:jc w:val="center"/>
    </w:pPr>
    <w:rPr>
      <w:i/>
      <w:iCs/>
      <w:color w:val="404040" w:themeColor="text1" w:themeTint="BF"/>
    </w:rPr>
  </w:style>
  <w:style w:type="character" w:customStyle="1" w:styleId="QuoteChar">
    <w:name w:val="Quote Char"/>
    <w:basedOn w:val="DefaultParagraphFont"/>
    <w:link w:val="Quote"/>
    <w:uiPriority w:val="29"/>
    <w:rsid w:val="0028217E"/>
    <w:rPr>
      <w:i/>
      <w:iCs/>
      <w:color w:val="404040" w:themeColor="text1" w:themeTint="BF"/>
    </w:rPr>
  </w:style>
  <w:style w:type="paragraph" w:styleId="ListParagraph">
    <w:name w:val="List Paragraph"/>
    <w:basedOn w:val="Normal"/>
    <w:uiPriority w:val="34"/>
    <w:qFormat/>
    <w:rsid w:val="0028217E"/>
    <w:pPr>
      <w:ind w:left="720"/>
      <w:contextualSpacing/>
    </w:pPr>
  </w:style>
  <w:style w:type="character" w:styleId="IntenseEmphasis">
    <w:name w:val="Intense Emphasis"/>
    <w:basedOn w:val="DefaultParagraphFont"/>
    <w:uiPriority w:val="21"/>
    <w:qFormat/>
    <w:rsid w:val="0028217E"/>
    <w:rPr>
      <w:i/>
      <w:iCs/>
      <w:color w:val="0F4761" w:themeColor="accent1" w:themeShade="BF"/>
    </w:rPr>
  </w:style>
  <w:style w:type="paragraph" w:styleId="IntenseQuote">
    <w:name w:val="Intense Quote"/>
    <w:basedOn w:val="Normal"/>
    <w:next w:val="Normal"/>
    <w:link w:val="IntenseQuoteChar"/>
    <w:uiPriority w:val="30"/>
    <w:qFormat/>
    <w:rsid w:val="00282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17E"/>
    <w:rPr>
      <w:i/>
      <w:iCs/>
      <w:color w:val="0F4761" w:themeColor="accent1" w:themeShade="BF"/>
    </w:rPr>
  </w:style>
  <w:style w:type="character" w:styleId="IntenseReference">
    <w:name w:val="Intense Reference"/>
    <w:basedOn w:val="DefaultParagraphFont"/>
    <w:uiPriority w:val="32"/>
    <w:qFormat/>
    <w:rsid w:val="0028217E"/>
    <w:rPr>
      <w:b/>
      <w:bCs/>
      <w:smallCaps/>
      <w:color w:val="0F4761" w:themeColor="accent1" w:themeShade="BF"/>
      <w:spacing w:val="5"/>
    </w:rPr>
  </w:style>
  <w:style w:type="table" w:styleId="TableGrid">
    <w:name w:val="Table Grid"/>
    <w:basedOn w:val="TableNormal"/>
    <w:uiPriority w:val="59"/>
    <w:rsid w:val="0028217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217E"/>
    <w:pPr>
      <w:autoSpaceDE w:val="0"/>
      <w:autoSpaceDN w:val="0"/>
      <w:adjustRightInd w:val="0"/>
      <w:spacing w:after="0" w:line="240" w:lineRule="auto"/>
    </w:pPr>
    <w:rPr>
      <w:rFonts w:ascii="Aptos" w:hAnsi="Aptos" w:cs="Aptos"/>
      <w:color w:val="000000"/>
      <w:kern w:val="0"/>
      <w14:ligatures w14:val="none"/>
    </w:rPr>
  </w:style>
  <w:style w:type="paragraph" w:styleId="NormalWeb">
    <w:name w:val="Normal (Web)"/>
    <w:basedOn w:val="Normal"/>
    <w:uiPriority w:val="99"/>
    <w:unhideWhenUsed/>
    <w:rsid w:val="0028217E"/>
    <w:pPr>
      <w:spacing w:before="100" w:beforeAutospacing="1" w:after="100" w:afterAutospacing="1"/>
    </w:pPr>
    <w:rPr>
      <w:rFonts w:cs="Times New Roman"/>
      <w:szCs w:val="24"/>
    </w:rPr>
  </w:style>
  <w:style w:type="character" w:styleId="Strong">
    <w:name w:val="Strong"/>
    <w:basedOn w:val="DefaultParagraphFont"/>
    <w:uiPriority w:val="22"/>
    <w:qFormat/>
    <w:rsid w:val="0028217E"/>
    <w:rPr>
      <w:b/>
      <w:bCs/>
    </w:rPr>
  </w:style>
  <w:style w:type="character" w:styleId="Hyperlink">
    <w:name w:val="Hyperlink"/>
    <w:basedOn w:val="DefaultParagraphFont"/>
    <w:uiPriority w:val="99"/>
    <w:unhideWhenUsed/>
    <w:rsid w:val="0028217E"/>
    <w:rPr>
      <w:color w:val="467886" w:themeColor="hyperlink"/>
      <w:u w:val="single"/>
    </w:rPr>
  </w:style>
  <w:style w:type="character" w:styleId="CommentReference">
    <w:name w:val="annotation reference"/>
    <w:basedOn w:val="DefaultParagraphFont"/>
    <w:uiPriority w:val="99"/>
    <w:semiHidden/>
    <w:unhideWhenUsed/>
    <w:rsid w:val="0028217E"/>
    <w:rPr>
      <w:sz w:val="16"/>
      <w:szCs w:val="16"/>
    </w:rPr>
  </w:style>
  <w:style w:type="paragraph" w:styleId="CommentText">
    <w:name w:val="annotation text"/>
    <w:basedOn w:val="Normal"/>
    <w:link w:val="CommentTextChar"/>
    <w:uiPriority w:val="99"/>
    <w:unhideWhenUsed/>
    <w:rsid w:val="0028217E"/>
    <w:rPr>
      <w:sz w:val="20"/>
      <w:szCs w:val="20"/>
    </w:rPr>
  </w:style>
  <w:style w:type="character" w:customStyle="1" w:styleId="CommentTextChar">
    <w:name w:val="Comment Text Char"/>
    <w:basedOn w:val="DefaultParagraphFont"/>
    <w:link w:val="CommentText"/>
    <w:uiPriority w:val="99"/>
    <w:rsid w:val="0028217E"/>
    <w:rPr>
      <w:rFonts w:ascii="Times New Roman" w:hAnsi="Times New Roman"/>
      <w:kern w:val="0"/>
      <w:sz w:val="20"/>
      <w:szCs w:val="20"/>
      <w14:ligatures w14:val="none"/>
    </w:rPr>
  </w:style>
  <w:style w:type="character" w:styleId="Mention">
    <w:name w:val="Mention"/>
    <w:basedOn w:val="DefaultParagraphFont"/>
    <w:uiPriority w:val="99"/>
    <w:unhideWhenUsed/>
    <w:rsid w:val="0028217E"/>
    <w:rPr>
      <w:color w:val="2B579A"/>
      <w:shd w:val="clear" w:color="auto" w:fill="E1DFDD"/>
    </w:rPr>
  </w:style>
  <w:style w:type="character" w:styleId="FollowedHyperlink">
    <w:name w:val="FollowedHyperlink"/>
    <w:basedOn w:val="DefaultParagraphFont"/>
    <w:uiPriority w:val="99"/>
    <w:semiHidden/>
    <w:unhideWhenUsed/>
    <w:rsid w:val="0028217E"/>
    <w:rPr>
      <w:color w:val="96607D" w:themeColor="followedHyperlink"/>
      <w:u w:val="single"/>
    </w:rPr>
  </w:style>
  <w:style w:type="paragraph" w:styleId="Revision">
    <w:name w:val="Revision"/>
    <w:hidden/>
    <w:uiPriority w:val="99"/>
    <w:semiHidden/>
    <w:rsid w:val="00891934"/>
    <w:pPr>
      <w:spacing w:after="0" w:line="240" w:lineRule="auto"/>
    </w:pPr>
    <w:rPr>
      <w:rFonts w:ascii="Times New Roman" w:hAnsi="Times New Roman"/>
      <w:kern w:val="0"/>
      <w:szCs w:val="22"/>
      <w14:ligatures w14:val="none"/>
    </w:rPr>
  </w:style>
  <w:style w:type="paragraph" w:styleId="HTMLPreformatted">
    <w:name w:val="HTML Preformatted"/>
    <w:basedOn w:val="Normal"/>
    <w:link w:val="HTMLPreformattedChar"/>
    <w:uiPriority w:val="99"/>
    <w:semiHidden/>
    <w:unhideWhenUsed/>
    <w:rsid w:val="00202B0F"/>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02B0F"/>
    <w:rPr>
      <w:rFonts w:ascii="Consolas" w:hAnsi="Consolas"/>
      <w:kern w:val="0"/>
      <w:sz w:val="20"/>
      <w:szCs w:val="20"/>
      <w14:ligatures w14:val="none"/>
    </w:rPr>
  </w:style>
  <w:style w:type="character" w:styleId="UnresolvedMention">
    <w:name w:val="Unresolved Mention"/>
    <w:basedOn w:val="DefaultParagraphFont"/>
    <w:uiPriority w:val="99"/>
    <w:semiHidden/>
    <w:unhideWhenUsed/>
    <w:rsid w:val="00202B0F"/>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D1323E"/>
    <w:rPr>
      <w:b/>
      <w:bCs/>
    </w:rPr>
  </w:style>
  <w:style w:type="character" w:customStyle="1" w:styleId="CommentSubjectChar">
    <w:name w:val="Comment Subject Char"/>
    <w:basedOn w:val="CommentTextChar"/>
    <w:link w:val="CommentSubject"/>
    <w:uiPriority w:val="99"/>
    <w:semiHidden/>
    <w:rsid w:val="00D1323E"/>
    <w:rPr>
      <w:rFonts w:ascii="Times New Roman" w:hAnsi="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9/05/relationships/documenttasks" Target="documenttasks/documenttasks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documenttasks/documenttasks1.xml><?xml version="1.0" encoding="utf-8"?>
<t:Tasks xmlns:t="http://schemas.microsoft.com/office/tasks/2019/documenttasks" xmlns:oel="http://schemas.microsoft.com/office/2019/extlst">
  <t:Task id="{9CAFD926-8E89-450D-B4C7-11510D610195}">
    <t:Anchor>
      <t:Comment id="1158303148"/>
    </t:Anchor>
    <t:History>
      <t:Event id="{B9CA7FFB-5284-424A-AAF1-54967E7CC588}" time="2025-07-14T18:58:57.002Z">
        <t:Attribution userId="S::brla@microsoft.com::41180ab3-9fb7-4cf9-b69e-7d079442c4d5" userProvider="AD" userName="Bradley Law"/>
        <t:Anchor>
          <t:Comment id="1158303148"/>
        </t:Anchor>
        <t:Create/>
      </t:Event>
      <t:Event id="{549C4C75-C670-4CBA-8DB4-DD8B95692E5E}" time="2025-07-14T18:58:57.002Z">
        <t:Attribution userId="S::brla@microsoft.com::41180ab3-9fb7-4cf9-b69e-7d079442c4d5" userProvider="AD" userName="Bradley Law"/>
        <t:Anchor>
          <t:Comment id="1158303148"/>
        </t:Anchor>
        <t:Assign userId="S::alanmacey@microsoft.com::ee3b39e9-579d-4070-9ff9-f358781cd304" userProvider="AD" userName="Al Macey"/>
      </t:Event>
      <t:Event id="{C2B84489-50B0-429F-AD2C-8B1A35A0EA49}" time="2025-07-14T18:58:57.002Z">
        <t:Attribution userId="S::brla@microsoft.com::41180ab3-9fb7-4cf9-b69e-7d079442c4d5" userProvider="AD" userName="Bradley Law"/>
        <t:Anchor>
          <t:Comment id="1158303148"/>
        </t:Anchor>
        <t:SetTitle title="@Al Macey here is one area I tagged you for when we get to the disclaimers and explaining the Intent Agent and how it could work here. "/>
      </t:Event>
    </t:History>
  </t:Task>
  <t:Task id="{7FC6518C-9E48-45CA-B05E-039C481EADED}">
    <t:Anchor>
      <t:Comment id="60937301"/>
    </t:Anchor>
    <t:History>
      <t:Event id="{F10532A5-43CB-415E-94BA-6A9B48E5F464}" time="2025-07-14T20:37:22.476Z">
        <t:Attribution userId="S::brla@microsoft.com::41180ab3-9fb7-4cf9-b69e-7d079442c4d5" userProvider="AD" userName="Bradley Law"/>
        <t:Anchor>
          <t:Comment id="60937301"/>
        </t:Anchor>
        <t:Create/>
      </t:Event>
      <t:Event id="{C2C6B128-074E-44C9-B013-0367B3F23332}" time="2025-07-14T20:37:22.476Z">
        <t:Attribution userId="S::brla@microsoft.com::41180ab3-9fb7-4cf9-b69e-7d079442c4d5" userProvider="AD" userName="Bradley Law"/>
        <t:Anchor>
          <t:Comment id="60937301"/>
        </t:Anchor>
        <t:Assign userId="S::alanmacey@microsoft.com::ee3b39e9-579d-4070-9ff9-f358781cd304" userProvider="AD" userName="Al Macey"/>
      </t:Event>
      <t:Event id="{5A4E13BF-2F1F-430A-A979-D9C7896487F4}" time="2025-07-14T20:37:22.476Z">
        <t:Attribution userId="S::brla@microsoft.com::41180ab3-9fb7-4cf9-b69e-7d079442c4d5" userProvider="AD" userName="Bradley Law"/>
        <t:Anchor>
          <t:Comment id="60937301"/>
        </t:Anchor>
        <t:SetTitle title="@Al Macey Have to decide if we are going live here for chat with you logged in as Lui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B29A7-BE58-4587-8AF7-3A6D2F87C6B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1938</TotalTime>
  <Pages>5</Pages>
  <Words>1502</Words>
  <Characters>8564</Characters>
  <Application>Microsoft Office Word</Application>
  <DocSecurity>0</DocSecurity>
  <Lines>71</Lines>
  <Paragraphs>20</Paragraphs>
  <ScaleCrop>false</ScaleCrop>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Law</dc:creator>
  <cp:keywords/>
  <dc:description/>
  <cp:lastModifiedBy>Bradley Law</cp:lastModifiedBy>
  <cp:revision>187</cp:revision>
  <cp:lastPrinted>2025-07-15T00:41:00Z</cp:lastPrinted>
  <dcterms:created xsi:type="dcterms:W3CDTF">2025-07-11T20:59:00Z</dcterms:created>
  <dcterms:modified xsi:type="dcterms:W3CDTF">2025-07-15T00:42:00Z</dcterms:modified>
</cp:coreProperties>
</file>